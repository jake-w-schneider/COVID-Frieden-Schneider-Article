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B8E06" w14:textId="2EF561FE" w:rsidR="00806AE5" w:rsidRDefault="00806AE5">
      <w:r>
        <w:t xml:space="preserve">Title: </w:t>
      </w:r>
      <w:r w:rsidRPr="00806AE5">
        <w:rPr>
          <w:b/>
          <w:bCs/>
        </w:rPr>
        <w:t>Geopolitics In the Time of Corona</w:t>
      </w:r>
    </w:p>
    <w:p w14:paraId="1A4FFE14" w14:textId="204133ED" w:rsidR="00806AE5" w:rsidRPr="00806AE5" w:rsidRDefault="00806AE5" w:rsidP="00806AE5">
      <w:pPr>
        <w:rPr>
          <w:i/>
          <w:iCs/>
        </w:rPr>
      </w:pPr>
      <w:r>
        <w:t xml:space="preserve">Subtitle: </w:t>
      </w:r>
      <w:r w:rsidRPr="00806AE5">
        <w:rPr>
          <w:i/>
          <w:iCs/>
        </w:rPr>
        <w:t xml:space="preserve">How the Coronavirus Might be a Watershed Moment Marking the End of the Current Global Order </w:t>
      </w:r>
    </w:p>
    <w:p w14:paraId="7AEC7CCA" w14:textId="77777777" w:rsidR="00806AE5" w:rsidRDefault="00806AE5"/>
    <w:p w14:paraId="22ED7692" w14:textId="30745BA4" w:rsidR="00E04D06" w:rsidRDefault="00806AE5">
      <w:r>
        <w:t>Jeffr</w:t>
      </w:r>
      <w:del w:id="0" w:author="Frieden, Jeffry" w:date="2020-06-20T15:26:00Z">
        <w:r w:rsidDel="00D25150">
          <w:delText>e</w:delText>
        </w:r>
      </w:del>
      <w:r>
        <w:t>y Frieden and Jake Schneider</w:t>
      </w:r>
    </w:p>
    <w:p w14:paraId="669B86D2" w14:textId="779021FE" w:rsidR="00806AE5" w:rsidRDefault="00806AE5"/>
    <w:p w14:paraId="6F750934" w14:textId="5151E1E2" w:rsidR="00806AE5" w:rsidRDefault="00806AE5">
      <w:proofErr w:type="gramStart"/>
      <w:r>
        <w:t>June XX,</w:t>
      </w:r>
      <w:proofErr w:type="gramEnd"/>
      <w:r>
        <w:t xml:space="preserve"> 2020</w:t>
      </w:r>
    </w:p>
    <w:p w14:paraId="4D5382E0" w14:textId="17D0BB2C" w:rsidR="00806AE5" w:rsidRDefault="00806AE5"/>
    <w:p w14:paraId="3DA93AC3" w14:textId="7E866CBB" w:rsidR="00806AE5" w:rsidRDefault="00806AE5">
      <w:r>
        <w:t>&lt;Insert Picture&gt;</w:t>
      </w:r>
    </w:p>
    <w:p w14:paraId="25FEB058" w14:textId="77777777" w:rsidR="002F470D" w:rsidRDefault="002F470D" w:rsidP="00806AE5"/>
    <w:p w14:paraId="799172A7" w14:textId="1429B1D7" w:rsidR="00806AE5" w:rsidRDefault="00806AE5" w:rsidP="00806AE5">
      <w:r>
        <w:t xml:space="preserve">We currently live in the Pax-Americana Epoch, a period of historically unprecedented international stability and cooperation led by American leadership and global diplomacy. Or at least we did. Now the Coronavirus—and its geopolitical ramifications—threaten the very global order that has maintained international peace </w:t>
      </w:r>
      <w:r w:rsidR="00A3456F">
        <w:t xml:space="preserve">ever </w:t>
      </w:r>
      <w:r>
        <w:t>since World War II.</w:t>
      </w:r>
      <w:ins w:id="1" w:author="Frieden, Jeffry" w:date="2020-06-20T15:26:00Z">
        <w:r w:rsidR="00D25150">
          <w:t xml:space="preserve"> [Good to start with a question: this could be, Will the pandemic end globalization?]</w:t>
        </w:r>
      </w:ins>
    </w:p>
    <w:p w14:paraId="0AA6CA14" w14:textId="6D7BCDDF" w:rsidR="00806AE5" w:rsidRDefault="00806AE5" w:rsidP="00806AE5"/>
    <w:p w14:paraId="4195D48E" w14:textId="317179BC" w:rsidR="00806AE5" w:rsidRDefault="002F470D" w:rsidP="00806AE5">
      <w:pPr>
        <w:rPr>
          <w:ins w:id="2" w:author="Frieden, Jeffry" w:date="2020-06-20T15:27:00Z"/>
        </w:rPr>
      </w:pPr>
      <w:r>
        <w:t xml:space="preserve">While it might not seem obvious to the casual observer, the novel Coronavirus has </w:t>
      </w:r>
      <w:r w:rsidRPr="00D25150">
        <w:rPr>
          <w:highlight w:val="yellow"/>
          <w:rPrChange w:id="3" w:author="Frieden, Jeffry" w:date="2020-06-20T15:27:00Z">
            <w:rPr/>
          </w:rPrChange>
        </w:rPr>
        <w:t>attenuated and accentuated</w:t>
      </w:r>
      <w:r>
        <w:t xml:space="preserve"> </w:t>
      </w:r>
      <w:ins w:id="4" w:author="Frieden, Jeffry" w:date="2020-06-20T15:27:00Z">
        <w:r w:rsidR="00D25150">
          <w:t xml:space="preserve">[can it do both? Or do you mean it’s heightened the tradeoff?] </w:t>
        </w:r>
      </w:ins>
      <w:r>
        <w:t xml:space="preserve">the numerous underlying political and economic forces that have the power to rip apart the international fabric holding global stability together. </w:t>
      </w:r>
      <w:r w:rsidR="00A3456F">
        <w:t>The t</w:t>
      </w:r>
      <w:r>
        <w:t>rends in leadership around world demonstrate the rise of dangerous demagoguery; country-level politics show alarming rates of nationalism; the ordinary citizenship has moved towards populism; and global interconnectedness through trade and investment has fallen to some of its lowest levels in a century. These developments were not caused by the Coronavirus, but its tumult has thrown these movements into a fever pitch.</w:t>
      </w:r>
    </w:p>
    <w:p w14:paraId="6957EE65" w14:textId="2E441DA0" w:rsidR="00D25150" w:rsidRDefault="00D25150" w:rsidP="00806AE5">
      <w:ins w:id="5" w:author="Frieden, Jeffry" w:date="2020-06-20T15:27:00Z">
        <w:r>
          <w:t>[A good article needs some dynamic tension. Here I think it could</w:t>
        </w:r>
      </w:ins>
      <w:ins w:id="6" w:author="Frieden, Jeffry" w:date="2020-06-20T15:28:00Z">
        <w:r>
          <w:t xml:space="preserve"> be between the aspects of the pandemic that could encourage a continuation or deepening of multilateral cooperation/globalization, and the aspects that could encourage nationalism and de-globalization]</w:t>
        </w:r>
      </w:ins>
    </w:p>
    <w:p w14:paraId="797AD0B8" w14:textId="77777777" w:rsidR="002F470D" w:rsidRDefault="002F470D" w:rsidP="00806AE5">
      <w:pPr>
        <w:rPr>
          <w:b/>
          <w:bCs/>
        </w:rPr>
      </w:pPr>
    </w:p>
    <w:p w14:paraId="1EE4C9DE" w14:textId="51D2E9E8" w:rsidR="002F470D" w:rsidRDefault="002F470D" w:rsidP="002F470D">
      <w:pPr>
        <w:rPr>
          <w:b/>
          <w:bCs/>
        </w:rPr>
      </w:pPr>
      <w:r>
        <w:rPr>
          <w:b/>
          <w:bCs/>
        </w:rPr>
        <w:t xml:space="preserve">How Did We Get Here? </w:t>
      </w:r>
      <w:ins w:id="7" w:author="Frieden, Jeffry" w:date="2020-06-20T15:28:00Z">
        <w:r w:rsidR="00D25150">
          <w:rPr>
            <w:b/>
            <w:bCs/>
          </w:rPr>
          <w:t xml:space="preserve"> [I think th</w:t>
        </w:r>
      </w:ins>
      <w:ins w:id="8" w:author="Frieden, Jeffry" w:date="2020-06-20T15:29:00Z">
        <w:r w:rsidR="00D25150">
          <w:rPr>
            <w:b/>
            <w:bCs/>
          </w:rPr>
          <w:t>e information in this</w:t>
        </w:r>
      </w:ins>
      <w:ins w:id="9" w:author="Frieden, Jeffry" w:date="2020-06-20T15:28:00Z">
        <w:r w:rsidR="00D25150">
          <w:rPr>
            <w:b/>
            <w:bCs/>
          </w:rPr>
          <w:t xml:space="preserve"> section</w:t>
        </w:r>
      </w:ins>
      <w:ins w:id="10" w:author="Frieden, Jeffry" w:date="2020-06-20T15:29:00Z">
        <w:r w:rsidR="00D25150">
          <w:rPr>
            <w:b/>
            <w:bCs/>
          </w:rPr>
          <w:t xml:space="preserve"> is</w:t>
        </w:r>
      </w:ins>
      <w:ins w:id="11" w:author="Frieden, Jeffry" w:date="2020-06-20T15:28:00Z">
        <w:r w:rsidR="00D25150">
          <w:rPr>
            <w:b/>
            <w:bCs/>
          </w:rPr>
          <w:t xml:space="preserve"> we</w:t>
        </w:r>
      </w:ins>
      <w:ins w:id="12" w:author="Frieden, Jeffry" w:date="2020-06-20T15:29:00Z">
        <w:r w:rsidR="00D25150">
          <w:rPr>
            <w:b/>
            <w:bCs/>
          </w:rPr>
          <w:t>ll-known enough that it can be very short]</w:t>
        </w:r>
      </w:ins>
    </w:p>
    <w:p w14:paraId="4BD4977F" w14:textId="35C4B7BB" w:rsidR="002F470D" w:rsidRDefault="002F470D" w:rsidP="002F470D">
      <w:pPr>
        <w:rPr>
          <w:b/>
          <w:bCs/>
        </w:rPr>
      </w:pPr>
    </w:p>
    <w:p w14:paraId="56C95D8B" w14:textId="5C27355F" w:rsidR="002F470D" w:rsidRPr="00A3456F" w:rsidRDefault="002F470D" w:rsidP="002F470D">
      <w:pPr>
        <w:pStyle w:val="ListParagraph"/>
        <w:numPr>
          <w:ilvl w:val="0"/>
          <w:numId w:val="3"/>
        </w:numPr>
        <w:rPr>
          <w:b/>
          <w:bCs/>
        </w:rPr>
      </w:pPr>
      <w:r>
        <w:t xml:space="preserve">End of World War II, Bretton Woods Conference </w:t>
      </w:r>
      <w:r w:rsidR="00A3456F">
        <w:t>in a small town in New Hampshire created the institutions to maintain international stability (the World Bank and the IMF) and, in doing so, established the new world order.</w:t>
      </w:r>
    </w:p>
    <w:p w14:paraId="67376F67" w14:textId="5C8EDB77" w:rsidR="00A3456F" w:rsidRPr="00A3456F" w:rsidRDefault="00A3456F" w:rsidP="002F470D">
      <w:pPr>
        <w:pStyle w:val="ListParagraph"/>
        <w:numPr>
          <w:ilvl w:val="0"/>
          <w:numId w:val="3"/>
        </w:numPr>
        <w:rPr>
          <w:b/>
          <w:bCs/>
        </w:rPr>
      </w:pPr>
      <w:r>
        <w:t>American leadership: The Marshall Plan, etc. establish American credibility</w:t>
      </w:r>
    </w:p>
    <w:p w14:paraId="4679CFEA" w14:textId="6C0C58FD" w:rsidR="00A3456F" w:rsidRPr="002F470D" w:rsidRDefault="00A3456F" w:rsidP="002F470D">
      <w:pPr>
        <w:pStyle w:val="ListParagraph"/>
        <w:numPr>
          <w:ilvl w:val="0"/>
          <w:numId w:val="3"/>
        </w:numPr>
        <w:rPr>
          <w:b/>
          <w:bCs/>
        </w:rPr>
      </w:pPr>
      <w:r>
        <w:t>The only threat was Soviet: US-USSR Cold War</w:t>
      </w:r>
    </w:p>
    <w:p w14:paraId="73A62C3A" w14:textId="77777777" w:rsidR="002F470D" w:rsidRDefault="002F470D" w:rsidP="002F470D">
      <w:pPr>
        <w:rPr>
          <w:b/>
          <w:bCs/>
        </w:rPr>
      </w:pPr>
    </w:p>
    <w:p w14:paraId="5094F682" w14:textId="418EFF09" w:rsidR="002F470D" w:rsidRDefault="002F470D" w:rsidP="002F470D">
      <w:pPr>
        <w:rPr>
          <w:b/>
          <w:bCs/>
        </w:rPr>
      </w:pPr>
      <w:r>
        <w:rPr>
          <w:b/>
          <w:bCs/>
        </w:rPr>
        <w:t>The Pax-Americana</w:t>
      </w:r>
      <w:ins w:id="13" w:author="Frieden, Jeffry" w:date="2020-06-20T15:29:00Z">
        <w:r w:rsidR="00D25150">
          <w:rPr>
            <w:b/>
            <w:bCs/>
          </w:rPr>
          <w:t xml:space="preserve"> [Ditto</w:t>
        </w:r>
        <w:r w:rsidR="00D25150">
          <w:rPr>
            <w:b/>
            <w:bCs/>
          </w:rPr>
          <w:t>]</w:t>
        </w:r>
      </w:ins>
    </w:p>
    <w:p w14:paraId="25686AB2" w14:textId="31D1F9BE" w:rsidR="00A3456F" w:rsidRDefault="00A3456F" w:rsidP="002F470D">
      <w:pPr>
        <w:rPr>
          <w:b/>
          <w:bCs/>
        </w:rPr>
      </w:pPr>
    </w:p>
    <w:p w14:paraId="5F66C803" w14:textId="5F32FF6F" w:rsidR="00A3456F" w:rsidRPr="00A3456F" w:rsidRDefault="00A3456F" w:rsidP="00A3456F">
      <w:pPr>
        <w:pStyle w:val="ListParagraph"/>
        <w:numPr>
          <w:ilvl w:val="0"/>
          <w:numId w:val="4"/>
        </w:numPr>
        <w:rPr>
          <w:b/>
          <w:bCs/>
        </w:rPr>
      </w:pPr>
      <w:r>
        <w:t>US ‘defeats’ the USSR</w:t>
      </w:r>
    </w:p>
    <w:p w14:paraId="427E2AB4" w14:textId="74E18967" w:rsidR="00A3456F" w:rsidRPr="00A3456F" w:rsidRDefault="00A3456F" w:rsidP="00A3456F">
      <w:pPr>
        <w:pStyle w:val="ListParagraph"/>
        <w:numPr>
          <w:ilvl w:val="0"/>
          <w:numId w:val="4"/>
        </w:numPr>
        <w:rPr>
          <w:b/>
          <w:bCs/>
        </w:rPr>
      </w:pPr>
      <w:proofErr w:type="gramStart"/>
      <w:r>
        <w:t>Peace</w:t>
      </w:r>
      <w:proofErr w:type="gramEnd"/>
      <w:r>
        <w:t xml:space="preserve"> right?</w:t>
      </w:r>
    </w:p>
    <w:p w14:paraId="16FDE723" w14:textId="380924C5" w:rsidR="00BC7B2F" w:rsidRPr="00BC7B2F" w:rsidRDefault="00A3456F" w:rsidP="00A3456F">
      <w:pPr>
        <w:pStyle w:val="ListParagraph"/>
        <w:numPr>
          <w:ilvl w:val="0"/>
          <w:numId w:val="4"/>
        </w:numPr>
        <w:rPr>
          <w:b/>
          <w:bCs/>
        </w:rPr>
      </w:pPr>
      <w:r>
        <w:lastRenderedPageBreak/>
        <w:t>The lack of a collective enemy has led to a weakening of our national identity and international cohesion.</w:t>
      </w:r>
    </w:p>
    <w:p w14:paraId="51D47A4C" w14:textId="484D46CD" w:rsidR="00BC7B2F" w:rsidRPr="00BC7B2F" w:rsidRDefault="00BC7B2F" w:rsidP="00A3456F">
      <w:pPr>
        <w:pStyle w:val="ListParagraph"/>
        <w:numPr>
          <w:ilvl w:val="0"/>
          <w:numId w:val="4"/>
        </w:numPr>
        <w:rPr>
          <w:b/>
          <w:bCs/>
        </w:rPr>
      </w:pPr>
      <w:r>
        <w:t>Rising inequality and bad policies (racial, education, healthcare, access, manufacturing, competitiveness, etc.) made many to feel left behind.</w:t>
      </w:r>
    </w:p>
    <w:p w14:paraId="78CBD86A" w14:textId="2DCEDBFF" w:rsidR="002F470D" w:rsidRDefault="002F470D" w:rsidP="002F470D">
      <w:pPr>
        <w:rPr>
          <w:b/>
          <w:bCs/>
        </w:rPr>
      </w:pPr>
    </w:p>
    <w:p w14:paraId="5F181481" w14:textId="7B4C862C" w:rsidR="00D25150" w:rsidRDefault="00D25150" w:rsidP="002F470D">
      <w:pPr>
        <w:rPr>
          <w:ins w:id="14" w:author="Frieden, Jeffry" w:date="2020-06-20T15:30:00Z"/>
          <w:b/>
          <w:bCs/>
        </w:rPr>
      </w:pPr>
      <w:ins w:id="15" w:author="Frieden, Jeffry" w:date="2020-06-20T15:30:00Z">
        <w:r>
          <w:rPr>
            <w:b/>
            <w:bCs/>
          </w:rPr>
          <w:t>[So now on to what the implications of the pandemic might be.]</w:t>
        </w:r>
      </w:ins>
    </w:p>
    <w:p w14:paraId="1BE4B7B5" w14:textId="77777777" w:rsidR="00D25150" w:rsidRDefault="00D25150" w:rsidP="002F470D">
      <w:pPr>
        <w:rPr>
          <w:ins w:id="16" w:author="Frieden, Jeffry" w:date="2020-06-20T15:29:00Z"/>
          <w:b/>
          <w:bCs/>
        </w:rPr>
      </w:pPr>
    </w:p>
    <w:p w14:paraId="3B71F88E" w14:textId="601BDC70" w:rsidR="002F470D" w:rsidRDefault="00D25150" w:rsidP="002F470D">
      <w:pPr>
        <w:rPr>
          <w:b/>
          <w:bCs/>
        </w:rPr>
      </w:pPr>
      <w:ins w:id="17" w:author="Frieden, Jeffry" w:date="2020-06-20T15:30:00Z">
        <w:r>
          <w:rPr>
            <w:b/>
            <w:bCs/>
          </w:rPr>
          <w:t xml:space="preserve">[On the one hand, it can strengthen these tendencies – and we see that already] </w:t>
        </w:r>
      </w:ins>
      <w:r w:rsidR="002F470D">
        <w:rPr>
          <w:b/>
          <w:bCs/>
        </w:rPr>
        <w:t>The Rise of Nationalism, Populism, Demagoguery and International Isolationism</w:t>
      </w:r>
    </w:p>
    <w:p w14:paraId="4922559C" w14:textId="453B17D7" w:rsidR="00A3456F" w:rsidRDefault="00A3456F" w:rsidP="002F470D">
      <w:pPr>
        <w:rPr>
          <w:b/>
          <w:bCs/>
        </w:rPr>
      </w:pPr>
    </w:p>
    <w:p w14:paraId="070E689A" w14:textId="080F71BD" w:rsidR="00A3456F" w:rsidRPr="00A3456F" w:rsidRDefault="00A3456F" w:rsidP="00A3456F">
      <w:pPr>
        <w:pStyle w:val="ListParagraph"/>
        <w:numPr>
          <w:ilvl w:val="0"/>
          <w:numId w:val="4"/>
        </w:numPr>
        <w:rPr>
          <w:b/>
          <w:bCs/>
        </w:rPr>
      </w:pPr>
      <w:r>
        <w:t>Since the 2000s, rising economic inequality, etc. have led to powerful undercurrents</w:t>
      </w:r>
    </w:p>
    <w:p w14:paraId="538B1E99" w14:textId="6A867494" w:rsidR="00A3456F" w:rsidRPr="00A3456F" w:rsidRDefault="00A3456F" w:rsidP="00A3456F">
      <w:pPr>
        <w:pStyle w:val="ListParagraph"/>
        <w:numPr>
          <w:ilvl w:val="1"/>
          <w:numId w:val="4"/>
        </w:numPr>
        <w:rPr>
          <w:b/>
          <w:bCs/>
        </w:rPr>
      </w:pPr>
      <w:r>
        <w:t>Nationalism</w:t>
      </w:r>
    </w:p>
    <w:p w14:paraId="43333A97" w14:textId="49D25172" w:rsidR="00A3456F" w:rsidRPr="00A3456F" w:rsidRDefault="00A3456F" w:rsidP="00A3456F">
      <w:pPr>
        <w:pStyle w:val="ListParagraph"/>
        <w:numPr>
          <w:ilvl w:val="1"/>
          <w:numId w:val="4"/>
        </w:numPr>
        <w:rPr>
          <w:b/>
          <w:bCs/>
        </w:rPr>
      </w:pPr>
      <w:r>
        <w:t>Populism</w:t>
      </w:r>
    </w:p>
    <w:p w14:paraId="248B6A31" w14:textId="43FFA1B5" w:rsidR="00A3456F" w:rsidRPr="00A3456F" w:rsidRDefault="00A3456F" w:rsidP="00A3456F">
      <w:pPr>
        <w:pStyle w:val="ListParagraph"/>
        <w:numPr>
          <w:ilvl w:val="1"/>
          <w:numId w:val="4"/>
        </w:numPr>
        <w:rPr>
          <w:b/>
          <w:bCs/>
        </w:rPr>
      </w:pPr>
      <w:r>
        <w:t>Demagoguery</w:t>
      </w:r>
    </w:p>
    <w:p w14:paraId="40EB7EAF" w14:textId="003EF3C3" w:rsidR="00A3456F" w:rsidRPr="00A3456F" w:rsidRDefault="00A3456F" w:rsidP="00A3456F">
      <w:pPr>
        <w:pStyle w:val="ListParagraph"/>
        <w:numPr>
          <w:ilvl w:val="1"/>
          <w:numId w:val="4"/>
        </w:numPr>
        <w:rPr>
          <w:b/>
          <w:bCs/>
        </w:rPr>
      </w:pPr>
      <w:r>
        <w:t>International Isolationism</w:t>
      </w:r>
    </w:p>
    <w:p w14:paraId="0A1A3771" w14:textId="73CB513B" w:rsidR="00A3456F" w:rsidRPr="00A3456F" w:rsidRDefault="00A3456F" w:rsidP="00A3456F">
      <w:pPr>
        <w:pStyle w:val="ListParagraph"/>
        <w:numPr>
          <w:ilvl w:val="0"/>
          <w:numId w:val="4"/>
        </w:numPr>
        <w:rPr>
          <w:b/>
          <w:bCs/>
        </w:rPr>
      </w:pPr>
      <w:r>
        <w:t xml:space="preserve">Give examples … </w:t>
      </w:r>
    </w:p>
    <w:p w14:paraId="0E8953E4" w14:textId="27E4AA67" w:rsidR="002F470D" w:rsidRDefault="002F470D" w:rsidP="002F470D">
      <w:pPr>
        <w:rPr>
          <w:ins w:id="18" w:author="Frieden, Jeffry" w:date="2020-06-20T15:30:00Z"/>
          <w:b/>
          <w:bCs/>
        </w:rPr>
      </w:pPr>
    </w:p>
    <w:p w14:paraId="72DC8B76" w14:textId="59A208AA" w:rsidR="00D25150" w:rsidRDefault="00D25150" w:rsidP="002F470D">
      <w:pPr>
        <w:rPr>
          <w:ins w:id="19" w:author="Frieden, Jeffry" w:date="2020-06-20T15:30:00Z"/>
          <w:b/>
          <w:bCs/>
        </w:rPr>
      </w:pPr>
      <w:ins w:id="20" w:author="Frieden, Jeffry" w:date="2020-06-20T15:30:00Z">
        <w:r>
          <w:rPr>
            <w:b/>
            <w:bCs/>
          </w:rPr>
          <w:t>[On the other hand, global public health is perhaps the best argument for global cooperation – and th</w:t>
        </w:r>
      </w:ins>
      <w:ins w:id="21" w:author="Frieden, Jeffry" w:date="2020-06-20T15:31:00Z">
        <w:r>
          <w:rPr>
            <w:b/>
            <w:bCs/>
          </w:rPr>
          <w:t>ere has been a lot]</w:t>
        </w:r>
      </w:ins>
    </w:p>
    <w:p w14:paraId="0398041B" w14:textId="77777777" w:rsidR="00D25150" w:rsidRDefault="00D25150" w:rsidP="002F470D">
      <w:pPr>
        <w:rPr>
          <w:b/>
          <w:bCs/>
        </w:rPr>
      </w:pPr>
    </w:p>
    <w:p w14:paraId="2A0C88EC" w14:textId="68BB7B95" w:rsidR="002F470D" w:rsidRDefault="002F470D" w:rsidP="002F470D">
      <w:pPr>
        <w:rPr>
          <w:b/>
          <w:bCs/>
        </w:rPr>
      </w:pPr>
      <w:r>
        <w:rPr>
          <w:b/>
          <w:bCs/>
        </w:rPr>
        <w:t>Why This Is So Dangerous</w:t>
      </w:r>
      <w:ins w:id="22" w:author="Frieden, Jeffry" w:date="2020-06-20T15:31:00Z">
        <w:r w:rsidR="00D25150">
          <w:rPr>
            <w:b/>
            <w:bCs/>
          </w:rPr>
          <w:t xml:space="preserve"> [Or more generally what are the implications of an American return to isolationism]</w:t>
        </w:r>
      </w:ins>
    </w:p>
    <w:p w14:paraId="57B0A6DD" w14:textId="2EFE58EF" w:rsidR="00A3456F" w:rsidRDefault="00A3456F" w:rsidP="002F470D">
      <w:pPr>
        <w:rPr>
          <w:b/>
          <w:bCs/>
        </w:rPr>
      </w:pPr>
    </w:p>
    <w:p w14:paraId="6EA68AD5" w14:textId="57A1FF1D" w:rsidR="00A3456F" w:rsidRPr="00BC7B2F" w:rsidRDefault="00A3456F" w:rsidP="00A3456F">
      <w:pPr>
        <w:pStyle w:val="ListParagraph"/>
        <w:numPr>
          <w:ilvl w:val="0"/>
          <w:numId w:val="4"/>
        </w:numPr>
        <w:rPr>
          <w:b/>
          <w:bCs/>
        </w:rPr>
      </w:pPr>
      <w:r>
        <w:t>&lt; Same factors led to World War I &gt;</w:t>
      </w:r>
    </w:p>
    <w:p w14:paraId="7CC4D0CD" w14:textId="2AC2D9AF" w:rsidR="00BC7B2F" w:rsidRPr="00A3456F" w:rsidRDefault="00BC7B2F" w:rsidP="00A3456F">
      <w:pPr>
        <w:pStyle w:val="ListParagraph"/>
        <w:numPr>
          <w:ilvl w:val="0"/>
          <w:numId w:val="4"/>
        </w:numPr>
        <w:rPr>
          <w:b/>
          <w:bCs/>
        </w:rPr>
      </w:pPr>
      <w:r>
        <w:t>&lt; Start with an opaque introduction to the factors that led to WWI, then say this isn’t know, it was 1914… &gt;</w:t>
      </w:r>
    </w:p>
    <w:p w14:paraId="1E7A673F" w14:textId="58D78D30" w:rsidR="002F470D" w:rsidRDefault="002F470D" w:rsidP="002F470D">
      <w:pPr>
        <w:rPr>
          <w:b/>
          <w:bCs/>
        </w:rPr>
      </w:pPr>
    </w:p>
    <w:p w14:paraId="1D615CF6" w14:textId="77777777" w:rsidR="00D25150" w:rsidRDefault="00D25150" w:rsidP="002F470D">
      <w:pPr>
        <w:rPr>
          <w:ins w:id="23" w:author="Frieden, Jeffry" w:date="2020-06-20T15:31:00Z"/>
          <w:b/>
          <w:bCs/>
        </w:rPr>
      </w:pPr>
    </w:p>
    <w:p w14:paraId="7069DF6D" w14:textId="17EAEBEA" w:rsidR="00D25150" w:rsidRDefault="00D25150" w:rsidP="002F470D">
      <w:pPr>
        <w:rPr>
          <w:ins w:id="24" w:author="Frieden, Jeffry" w:date="2020-06-20T15:31:00Z"/>
          <w:b/>
          <w:bCs/>
        </w:rPr>
      </w:pPr>
      <w:ins w:id="25" w:author="Frieden, Jeffry" w:date="2020-06-20T15:31:00Z">
        <w:r>
          <w:rPr>
            <w:b/>
            <w:bCs/>
          </w:rPr>
          <w:t>[And what are the implications for American and world politics</w:t>
        </w:r>
      </w:ins>
      <w:ins w:id="26" w:author="Frieden, Jeffry" w:date="2020-06-20T15:32:00Z">
        <w:r>
          <w:rPr>
            <w:b/>
            <w:bCs/>
          </w:rPr>
          <w:t>]</w:t>
        </w:r>
      </w:ins>
      <w:bookmarkStart w:id="27" w:name="_GoBack"/>
      <w:bookmarkEnd w:id="27"/>
    </w:p>
    <w:p w14:paraId="60505835" w14:textId="3B380D7A" w:rsidR="002F470D" w:rsidRDefault="002F470D" w:rsidP="002F470D">
      <w:pPr>
        <w:rPr>
          <w:b/>
          <w:bCs/>
        </w:rPr>
      </w:pPr>
      <w:r>
        <w:rPr>
          <w:b/>
          <w:bCs/>
        </w:rPr>
        <w:t>The End of an Epoch: A New World Order?</w:t>
      </w:r>
    </w:p>
    <w:p w14:paraId="26E5CD84" w14:textId="590A1206" w:rsidR="002F470D" w:rsidRDefault="002F470D" w:rsidP="002F470D">
      <w:pPr>
        <w:rPr>
          <w:b/>
          <w:bCs/>
        </w:rPr>
      </w:pPr>
    </w:p>
    <w:p w14:paraId="05CA8A34" w14:textId="77777777" w:rsidR="00A3456F" w:rsidRDefault="00A3456F" w:rsidP="002F470D">
      <w:pPr>
        <w:pStyle w:val="ListParagraph"/>
        <w:numPr>
          <w:ilvl w:val="0"/>
          <w:numId w:val="2"/>
        </w:numPr>
      </w:pPr>
      <w:r>
        <w:t xml:space="preserve">Risings threats: </w:t>
      </w:r>
    </w:p>
    <w:p w14:paraId="72625E8C" w14:textId="75F65291" w:rsidR="002F470D" w:rsidRDefault="002F470D" w:rsidP="00A3456F">
      <w:pPr>
        <w:pStyle w:val="ListParagraph"/>
        <w:numPr>
          <w:ilvl w:val="1"/>
          <w:numId w:val="2"/>
        </w:numPr>
      </w:pPr>
      <w:r>
        <w:t>US – China Cold War?</w:t>
      </w:r>
    </w:p>
    <w:p w14:paraId="4254AA6F" w14:textId="69CEEF60" w:rsidR="002F470D" w:rsidRDefault="002F470D" w:rsidP="00A3456F">
      <w:pPr>
        <w:pStyle w:val="ListParagraph"/>
        <w:numPr>
          <w:ilvl w:val="1"/>
          <w:numId w:val="2"/>
        </w:numPr>
      </w:pPr>
      <w:r>
        <w:t>Multipolar World: Emerging Markets, Russia and New Threats</w:t>
      </w:r>
    </w:p>
    <w:p w14:paraId="42C215A2" w14:textId="3D016942" w:rsidR="00BC7B2F" w:rsidRDefault="00BC7B2F" w:rsidP="00A3456F">
      <w:pPr>
        <w:pStyle w:val="ListParagraph"/>
        <w:numPr>
          <w:ilvl w:val="1"/>
          <w:numId w:val="2"/>
        </w:numPr>
      </w:pPr>
      <w:r>
        <w:t>Climate Change and Increasing Natural Disasters</w:t>
      </w:r>
    </w:p>
    <w:p w14:paraId="7A2FCC1C" w14:textId="723BF44E" w:rsidR="00BC7B2F" w:rsidRDefault="00BC7B2F" w:rsidP="00A3456F">
      <w:pPr>
        <w:pStyle w:val="ListParagraph"/>
        <w:numPr>
          <w:ilvl w:val="1"/>
          <w:numId w:val="2"/>
        </w:numPr>
      </w:pPr>
      <w:r>
        <w:t>Lack of trust – in the international system, our elected leaders and our neighbors</w:t>
      </w:r>
    </w:p>
    <w:p w14:paraId="045D1C84" w14:textId="7C0C1082" w:rsidR="00A3456F" w:rsidRDefault="00A3456F" w:rsidP="00A3456F">
      <w:pPr>
        <w:pStyle w:val="ListParagraph"/>
        <w:numPr>
          <w:ilvl w:val="0"/>
          <w:numId w:val="2"/>
        </w:numPr>
      </w:pPr>
      <w:r>
        <w:t>This election might be pivotal</w:t>
      </w:r>
    </w:p>
    <w:p w14:paraId="00DC6236" w14:textId="161D7A1B" w:rsidR="00A3456F" w:rsidRDefault="00A3456F" w:rsidP="00A3456F">
      <w:pPr>
        <w:pStyle w:val="ListParagraph"/>
        <w:numPr>
          <w:ilvl w:val="1"/>
          <w:numId w:val="2"/>
        </w:numPr>
      </w:pPr>
      <w:r>
        <w:t>Donald Trump: continued retreat from the Pax Americana into isolationism</w:t>
      </w:r>
    </w:p>
    <w:p w14:paraId="03E21E07" w14:textId="1835BDC4" w:rsidR="00A3456F" w:rsidRDefault="00A3456F" w:rsidP="00A3456F">
      <w:pPr>
        <w:pStyle w:val="ListParagraph"/>
        <w:numPr>
          <w:ilvl w:val="1"/>
          <w:numId w:val="2"/>
        </w:numPr>
      </w:pPr>
      <w:r>
        <w:t>Joe Biden: Who knows?</w:t>
      </w:r>
    </w:p>
    <w:p w14:paraId="770C420C" w14:textId="77777777" w:rsidR="007162B8" w:rsidRDefault="007162B8" w:rsidP="007162B8"/>
    <w:p w14:paraId="60BDD9E0" w14:textId="0F98E169" w:rsidR="00A3456F" w:rsidRPr="002F470D" w:rsidRDefault="00A3456F" w:rsidP="007162B8">
      <w:r>
        <w:t>In conclusion, we are potentially at a watershed moment. Just like World War II marked a transition in global leadership from the United Kingdom to the United States, perhaps the Coronavirus will offer a new reckoning in global supremacy. Only time will tell.</w:t>
      </w:r>
    </w:p>
    <w:p w14:paraId="4A765FC6" w14:textId="3A451B5A" w:rsidR="00806AE5" w:rsidRDefault="00806AE5"/>
    <w:p w14:paraId="08371F2B" w14:textId="77777777" w:rsidR="00806AE5" w:rsidRDefault="00806AE5"/>
    <w:sectPr w:rsidR="00806AE5" w:rsidSect="001456B2">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316050" w14:textId="77777777" w:rsidR="000F2701" w:rsidRDefault="000F2701" w:rsidP="00806AE5">
      <w:r>
        <w:separator/>
      </w:r>
    </w:p>
  </w:endnote>
  <w:endnote w:type="continuationSeparator" w:id="0">
    <w:p w14:paraId="2E618754" w14:textId="77777777" w:rsidR="000F2701" w:rsidRDefault="000F2701" w:rsidP="00806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B2F4D4" w14:textId="77777777" w:rsidR="000F2701" w:rsidRDefault="000F2701" w:rsidP="00806AE5">
      <w:r>
        <w:separator/>
      </w:r>
    </w:p>
  </w:footnote>
  <w:footnote w:type="continuationSeparator" w:id="0">
    <w:p w14:paraId="540EDF9D" w14:textId="77777777" w:rsidR="000F2701" w:rsidRDefault="000F2701" w:rsidP="00806A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61473033"/>
      <w:docPartObj>
        <w:docPartGallery w:val="Page Numbers (Top of Page)"/>
        <w:docPartUnique/>
      </w:docPartObj>
    </w:sdtPr>
    <w:sdtEndPr>
      <w:rPr>
        <w:rStyle w:val="PageNumber"/>
      </w:rPr>
    </w:sdtEndPr>
    <w:sdtContent>
      <w:p w14:paraId="03207399" w14:textId="74FA93A2" w:rsidR="00806AE5" w:rsidRDefault="00806AE5" w:rsidP="004A1A1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2DB044" w14:textId="77777777" w:rsidR="00806AE5" w:rsidRDefault="00806AE5" w:rsidP="00806AE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27707414"/>
      <w:docPartObj>
        <w:docPartGallery w:val="Page Numbers (Top of Page)"/>
        <w:docPartUnique/>
      </w:docPartObj>
    </w:sdtPr>
    <w:sdtEndPr>
      <w:rPr>
        <w:rStyle w:val="PageNumber"/>
      </w:rPr>
    </w:sdtEndPr>
    <w:sdtContent>
      <w:p w14:paraId="1F072F66" w14:textId="6E58FCFE" w:rsidR="00806AE5" w:rsidRDefault="00806AE5" w:rsidP="004A1A1F">
        <w:pPr>
          <w:pStyle w:val="Header"/>
          <w:framePr w:wrap="none" w:vAnchor="text" w:hAnchor="margin" w:xAlign="right" w:y="1"/>
          <w:rPr>
            <w:rStyle w:val="PageNumber"/>
          </w:rPr>
        </w:pPr>
        <w:r>
          <w:rPr>
            <w:rStyle w:val="PageNumber"/>
          </w:rPr>
          <w:t xml:space="preserve">Frieden and Schneider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CB782B" w14:textId="77777777" w:rsidR="00806AE5" w:rsidRDefault="00806AE5" w:rsidP="00806AE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36A84"/>
    <w:multiLevelType w:val="hybridMultilevel"/>
    <w:tmpl w:val="9D9C1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629D7"/>
    <w:multiLevelType w:val="hybridMultilevel"/>
    <w:tmpl w:val="D47E7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D10FBE"/>
    <w:multiLevelType w:val="hybridMultilevel"/>
    <w:tmpl w:val="4372C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2F2B6B"/>
    <w:multiLevelType w:val="hybridMultilevel"/>
    <w:tmpl w:val="B1DCB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ieden, Jeffry">
    <w15:presenceInfo w15:providerId="None" w15:userId="Frieden, Jeff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AE5"/>
    <w:rsid w:val="000F2701"/>
    <w:rsid w:val="0011217A"/>
    <w:rsid w:val="001456B2"/>
    <w:rsid w:val="001E52EC"/>
    <w:rsid w:val="002F470D"/>
    <w:rsid w:val="0032102B"/>
    <w:rsid w:val="004B205A"/>
    <w:rsid w:val="00581355"/>
    <w:rsid w:val="00710D7B"/>
    <w:rsid w:val="007162B8"/>
    <w:rsid w:val="00806AE5"/>
    <w:rsid w:val="00825B9A"/>
    <w:rsid w:val="00A3456F"/>
    <w:rsid w:val="00A9418B"/>
    <w:rsid w:val="00B6140E"/>
    <w:rsid w:val="00BC7B2F"/>
    <w:rsid w:val="00D16791"/>
    <w:rsid w:val="00D25150"/>
    <w:rsid w:val="00DE6EF3"/>
    <w:rsid w:val="00E975E4"/>
    <w:rsid w:val="00EC117D"/>
    <w:rsid w:val="00F04E5D"/>
    <w:rsid w:val="00F8777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33CA4"/>
  <w14:defaultImageDpi w14:val="32767"/>
  <w15:chartTrackingRefBased/>
  <w15:docId w15:val="{D70EA55F-FD42-0040-A287-AE183F52F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AE5"/>
    <w:pPr>
      <w:tabs>
        <w:tab w:val="center" w:pos="4680"/>
        <w:tab w:val="right" w:pos="9360"/>
      </w:tabs>
    </w:pPr>
  </w:style>
  <w:style w:type="character" w:customStyle="1" w:styleId="HeaderChar">
    <w:name w:val="Header Char"/>
    <w:basedOn w:val="DefaultParagraphFont"/>
    <w:link w:val="Header"/>
    <w:uiPriority w:val="99"/>
    <w:rsid w:val="00806AE5"/>
  </w:style>
  <w:style w:type="paragraph" w:styleId="Footer">
    <w:name w:val="footer"/>
    <w:basedOn w:val="Normal"/>
    <w:link w:val="FooterChar"/>
    <w:uiPriority w:val="99"/>
    <w:unhideWhenUsed/>
    <w:rsid w:val="00806AE5"/>
    <w:pPr>
      <w:tabs>
        <w:tab w:val="center" w:pos="4680"/>
        <w:tab w:val="right" w:pos="9360"/>
      </w:tabs>
    </w:pPr>
  </w:style>
  <w:style w:type="character" w:customStyle="1" w:styleId="FooterChar">
    <w:name w:val="Footer Char"/>
    <w:basedOn w:val="DefaultParagraphFont"/>
    <w:link w:val="Footer"/>
    <w:uiPriority w:val="99"/>
    <w:rsid w:val="00806AE5"/>
  </w:style>
  <w:style w:type="character" w:styleId="PageNumber">
    <w:name w:val="page number"/>
    <w:basedOn w:val="DefaultParagraphFont"/>
    <w:uiPriority w:val="99"/>
    <w:semiHidden/>
    <w:unhideWhenUsed/>
    <w:rsid w:val="00806AE5"/>
  </w:style>
  <w:style w:type="paragraph" w:styleId="ListParagraph">
    <w:name w:val="List Paragraph"/>
    <w:basedOn w:val="Normal"/>
    <w:uiPriority w:val="34"/>
    <w:qFormat/>
    <w:rsid w:val="00806AE5"/>
    <w:pPr>
      <w:ind w:left="720"/>
      <w:contextualSpacing/>
    </w:pPr>
  </w:style>
  <w:style w:type="paragraph" w:styleId="BalloonText">
    <w:name w:val="Balloon Text"/>
    <w:basedOn w:val="Normal"/>
    <w:link w:val="BalloonTextChar"/>
    <w:uiPriority w:val="99"/>
    <w:semiHidden/>
    <w:unhideWhenUsed/>
    <w:rsid w:val="00D2515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51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AF1A2-7A97-48F8-AE72-3F25643D8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Schneider</dc:creator>
  <cp:keywords/>
  <dc:description/>
  <cp:lastModifiedBy>Frieden, Jeffry</cp:lastModifiedBy>
  <cp:revision>2</cp:revision>
  <dcterms:created xsi:type="dcterms:W3CDTF">2020-06-20T19:32:00Z</dcterms:created>
  <dcterms:modified xsi:type="dcterms:W3CDTF">2020-06-20T19:32:00Z</dcterms:modified>
</cp:coreProperties>
</file>