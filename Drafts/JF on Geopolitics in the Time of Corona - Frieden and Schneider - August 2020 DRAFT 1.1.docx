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69B22" w14:textId="6EEB7900" w:rsidR="00DA71FB" w:rsidRDefault="00E62209">
      <w:pPr>
        <w:jc w:val="center"/>
        <w:rPr>
          <w:ins w:id="0" w:author="Frieden, Jeffry" w:date="2020-08-31T21:45:00Z"/>
          <w:b/>
          <w:bCs/>
        </w:rPr>
        <w:pPrChange w:id="1" w:author="Frieden, Jeffry" w:date="2020-08-31T21:46:00Z">
          <w:pPr/>
        </w:pPrChange>
      </w:pPr>
      <w:ins w:id="2" w:author="Frieden, Jeffry" w:date="2020-09-03T07:35:00Z">
        <w:r>
          <w:rPr>
            <w:b/>
            <w:bCs/>
          </w:rPr>
          <w:t xml:space="preserve">Did COVID kill </w:t>
        </w:r>
      </w:ins>
      <w:ins w:id="3" w:author="Frieden, Jeffry" w:date="2020-08-31T21:45:00Z">
        <w:r w:rsidR="00DA71FB">
          <w:rPr>
            <w:b/>
            <w:bCs/>
          </w:rPr>
          <w:t>global capitalism</w:t>
        </w:r>
      </w:ins>
      <w:ins w:id="4" w:author="Frieden, Jeffry" w:date="2020-08-31T21:46:00Z">
        <w:r w:rsidR="00DA71FB">
          <w:rPr>
            <w:b/>
            <w:bCs/>
          </w:rPr>
          <w:t>?</w:t>
        </w:r>
      </w:ins>
    </w:p>
    <w:p w14:paraId="60AB8E06" w14:textId="244BB8FB" w:rsidR="00806AE5" w:rsidRDefault="00BB1AB7">
      <w:pPr>
        <w:jc w:val="center"/>
        <w:pPrChange w:id="5" w:author="Frieden, Jeffry" w:date="2020-08-31T21:46:00Z">
          <w:pPr/>
        </w:pPrChange>
      </w:pPr>
      <w:proofErr w:type="spellStart"/>
      <w:r>
        <w:rPr>
          <w:b/>
          <w:bCs/>
        </w:rPr>
        <w:t>Geo</w:t>
      </w:r>
      <w:ins w:id="6" w:author="Frieden, Jeffry" w:date="2020-09-03T07:36:00Z">
        <w:r w:rsidR="006208F8">
          <w:rPr>
            <w:b/>
            <w:bCs/>
          </w:rPr>
          <w:t>economics</w:t>
        </w:r>
        <w:proofErr w:type="spellEnd"/>
        <w:r w:rsidR="006208F8">
          <w:rPr>
            <w:b/>
            <w:bCs/>
          </w:rPr>
          <w:t xml:space="preserve"> and geo</w:t>
        </w:r>
      </w:ins>
      <w:r>
        <w:rPr>
          <w:b/>
          <w:bCs/>
        </w:rPr>
        <w:t>politics</w:t>
      </w:r>
      <w:r w:rsidR="009F4ECA">
        <w:rPr>
          <w:b/>
          <w:bCs/>
        </w:rPr>
        <w:t xml:space="preserve"> </w:t>
      </w:r>
      <w:del w:id="7" w:author="Frieden, Jeffry" w:date="2020-09-03T07:36:00Z">
        <w:r w:rsidR="00806AE5" w:rsidRPr="00806AE5" w:rsidDel="006208F8">
          <w:rPr>
            <w:b/>
            <w:bCs/>
          </w:rPr>
          <w:delText>I</w:delText>
        </w:r>
      </w:del>
      <w:ins w:id="8" w:author="Frieden, Jeffry" w:date="2020-09-03T07:36:00Z">
        <w:r w:rsidR="006208F8">
          <w:rPr>
            <w:b/>
            <w:bCs/>
          </w:rPr>
          <w:t>i</w:t>
        </w:r>
      </w:ins>
      <w:r w:rsidR="00806AE5" w:rsidRPr="00806AE5">
        <w:rPr>
          <w:b/>
          <w:bCs/>
        </w:rPr>
        <w:t xml:space="preserve">n the </w:t>
      </w:r>
      <w:del w:id="9" w:author="Frieden, Jeffry" w:date="2020-09-03T07:36:00Z">
        <w:r w:rsidR="00806AE5" w:rsidRPr="00806AE5" w:rsidDel="006208F8">
          <w:rPr>
            <w:b/>
            <w:bCs/>
          </w:rPr>
          <w:delText>T</w:delText>
        </w:r>
      </w:del>
      <w:ins w:id="10" w:author="Frieden, Jeffry" w:date="2020-09-03T07:36:00Z">
        <w:r w:rsidR="006208F8">
          <w:rPr>
            <w:b/>
            <w:bCs/>
          </w:rPr>
          <w:t>t</w:t>
        </w:r>
      </w:ins>
      <w:r w:rsidR="00806AE5" w:rsidRPr="00806AE5">
        <w:rPr>
          <w:b/>
          <w:bCs/>
        </w:rPr>
        <w:t>ime of</w:t>
      </w:r>
      <w:r w:rsidR="00D7443F">
        <w:rPr>
          <w:b/>
          <w:bCs/>
        </w:rPr>
        <w:t xml:space="preserve"> </w:t>
      </w:r>
      <w:ins w:id="11" w:author="Frieden, Jeffry" w:date="2020-09-03T07:35:00Z">
        <w:r w:rsidR="00E62209">
          <w:rPr>
            <w:b/>
            <w:bCs/>
          </w:rPr>
          <w:t>the novel c</w:t>
        </w:r>
      </w:ins>
      <w:del w:id="12" w:author="Frieden, Jeffry" w:date="2020-09-03T07:35:00Z">
        <w:r w:rsidR="00806AE5" w:rsidRPr="00806AE5" w:rsidDel="00E62209">
          <w:rPr>
            <w:b/>
            <w:bCs/>
          </w:rPr>
          <w:delText>C</w:delText>
        </w:r>
      </w:del>
      <w:r w:rsidR="00806AE5" w:rsidRPr="00806AE5">
        <w:rPr>
          <w:b/>
          <w:bCs/>
        </w:rPr>
        <w:t>oron</w:t>
      </w:r>
      <w:r>
        <w:rPr>
          <w:b/>
          <w:bCs/>
        </w:rPr>
        <w:t>a</w:t>
      </w:r>
      <w:ins w:id="13" w:author="Frieden, Jeffry" w:date="2020-09-03T07:35:00Z">
        <w:r w:rsidR="00E62209">
          <w:rPr>
            <w:b/>
            <w:bCs/>
          </w:rPr>
          <w:t>virus</w:t>
        </w:r>
      </w:ins>
    </w:p>
    <w:p w14:paraId="1A4FFE14" w14:textId="03A18529" w:rsidR="00806AE5" w:rsidRPr="00806AE5" w:rsidDel="00DA71FB" w:rsidRDefault="00D7443F" w:rsidP="00806AE5">
      <w:pPr>
        <w:rPr>
          <w:del w:id="14" w:author="Frieden, Jeffry" w:date="2020-08-31T21:45:00Z"/>
          <w:i/>
          <w:iCs/>
        </w:rPr>
      </w:pPr>
      <w:del w:id="15" w:author="Frieden, Jeffry" w:date="2020-08-31T21:45:00Z">
        <w:r w:rsidDel="00DA71FB">
          <w:rPr>
            <w:i/>
            <w:iCs/>
          </w:rPr>
          <w:delText>COVID-19</w:delText>
        </w:r>
        <w:r w:rsidR="00903DD5" w:rsidDel="00DA71FB">
          <w:rPr>
            <w:i/>
            <w:iCs/>
          </w:rPr>
          <w:delText>,</w:delText>
        </w:r>
        <w:r w:rsidR="009F4ECA" w:rsidDel="00DA71FB">
          <w:rPr>
            <w:i/>
            <w:iCs/>
          </w:rPr>
          <w:delText xml:space="preserve"> </w:delText>
        </w:r>
        <w:r w:rsidDel="00DA71FB">
          <w:rPr>
            <w:i/>
            <w:iCs/>
          </w:rPr>
          <w:delText>A</w:delText>
        </w:r>
        <w:r w:rsidR="00806AE5" w:rsidRPr="00806AE5" w:rsidDel="00DA71FB">
          <w:rPr>
            <w:i/>
            <w:iCs/>
          </w:rPr>
          <w:delText xml:space="preserve"> Watershed Moment</w:delText>
        </w:r>
        <w:r w:rsidR="009F4ECA" w:rsidDel="00DA71FB">
          <w:rPr>
            <w:i/>
            <w:iCs/>
          </w:rPr>
          <w:delText xml:space="preserve"> for the Future International</w:delText>
        </w:r>
        <w:r w:rsidR="00806AE5" w:rsidRPr="00806AE5" w:rsidDel="00DA71FB">
          <w:rPr>
            <w:i/>
            <w:iCs/>
          </w:rPr>
          <w:delText xml:space="preserve"> Order </w:delText>
        </w:r>
      </w:del>
    </w:p>
    <w:p w14:paraId="7AEC7CCA" w14:textId="77777777" w:rsidR="00806AE5" w:rsidRDefault="00806AE5"/>
    <w:p w14:paraId="22ED7692" w14:textId="5E27903B" w:rsidR="00E04D06" w:rsidRDefault="00806AE5">
      <w:r>
        <w:t>Jeffry Frieden and Jake Schneider</w:t>
      </w:r>
    </w:p>
    <w:p w14:paraId="669B86D2" w14:textId="779021FE" w:rsidR="00806AE5" w:rsidRDefault="00806AE5"/>
    <w:p w14:paraId="6F750934" w14:textId="5031006B" w:rsidR="00806AE5" w:rsidRDefault="009F4ECA">
      <w:r>
        <w:t>September</w:t>
      </w:r>
      <w:r w:rsidR="00806AE5">
        <w:t xml:space="preserve"> XX, 2020</w:t>
      </w:r>
    </w:p>
    <w:p w14:paraId="4D5382E0" w14:textId="17D0BB2C" w:rsidR="00806AE5" w:rsidRDefault="00806AE5"/>
    <w:p w14:paraId="3DA93AC3" w14:textId="7E866CBB" w:rsidR="00806AE5" w:rsidRDefault="00806AE5">
      <w:r>
        <w:t>&lt;Insert Picture&gt;</w:t>
      </w:r>
    </w:p>
    <w:p w14:paraId="25FEB058" w14:textId="77777777" w:rsidR="002F470D" w:rsidRDefault="002F470D" w:rsidP="00806AE5"/>
    <w:p w14:paraId="5E8C71B4" w14:textId="7D1D4DB5" w:rsidR="00440FFC" w:rsidRDefault="004E5440" w:rsidP="00806AE5">
      <w:pPr>
        <w:rPr>
          <w:ins w:id="16" w:author="Frieden, Jeffry" w:date="2020-09-03T20:16:00Z"/>
        </w:rPr>
      </w:pPr>
      <w:ins w:id="17" w:author="Frieden, Jeffry" w:date="2020-09-01T21:43:00Z">
        <w:r>
          <w:t xml:space="preserve">Will the COVID-19 pandemic mark the end of globalization? </w:t>
        </w:r>
      </w:ins>
    </w:p>
    <w:p w14:paraId="683B01CD" w14:textId="3AC108CA" w:rsidR="00440FFC" w:rsidRDefault="00440FFC" w:rsidP="00806AE5">
      <w:pPr>
        <w:rPr>
          <w:ins w:id="18" w:author="Frieden, Jeffry" w:date="2020-09-03T20:16:00Z"/>
        </w:rPr>
      </w:pPr>
    </w:p>
    <w:p w14:paraId="1A7AF5C4" w14:textId="6F98F840" w:rsidR="00440FFC" w:rsidRDefault="00440FFC" w:rsidP="00806AE5">
      <w:pPr>
        <w:rPr>
          <w:ins w:id="19" w:author="Frieden, Jeffry" w:date="2020-09-03T20:16:00Z"/>
        </w:rPr>
      </w:pPr>
      <w:ins w:id="20" w:author="Frieden, Jeffry" w:date="2020-09-03T20:16:00Z">
        <w:r>
          <w:t>[ADD DATA ON TRENDS IN WORLD TRADE, FDI IN PAST YEARS, SHOWING SLOWDOWN OR DECLINE; OTHER RELATED DATA]</w:t>
        </w:r>
      </w:ins>
    </w:p>
    <w:p w14:paraId="39012CB7" w14:textId="77777777" w:rsidR="00440FFC" w:rsidRDefault="00440FFC" w:rsidP="00806AE5">
      <w:pPr>
        <w:rPr>
          <w:ins w:id="21" w:author="Frieden, Jeffry" w:date="2020-09-03T20:16:00Z"/>
        </w:rPr>
      </w:pPr>
      <w:bookmarkStart w:id="22" w:name="_GoBack"/>
      <w:bookmarkEnd w:id="22"/>
    </w:p>
    <w:p w14:paraId="799172A7" w14:textId="77CE001E" w:rsidR="00806AE5" w:rsidRDefault="006309FF" w:rsidP="00806AE5">
      <w:ins w:id="23" w:author="Frieden, Jeffry" w:date="2020-09-02T18:18:00Z">
        <w:r>
          <w:t>The world we  have lived in</w:t>
        </w:r>
      </w:ins>
      <w:ins w:id="24" w:author="Frieden, Jeffry" w:date="2020-09-02T18:19:00Z">
        <w:r>
          <w:t xml:space="preserve"> since</w:t>
        </w:r>
      </w:ins>
      <w:ins w:id="25" w:author="Frieden, Jeffry" w:date="2020-09-01T21:43:00Z">
        <w:r w:rsidR="004E5440">
          <w:t xml:space="preserve"> World War Two</w:t>
        </w:r>
      </w:ins>
      <w:ins w:id="26" w:author="Frieden, Jeffry" w:date="2020-09-02T18:19:00Z">
        <w:r>
          <w:t xml:space="preserve"> has certainly not been perfect, but compared to the terrible preceding decades, it was </w:t>
        </w:r>
      </w:ins>
      <w:del w:id="27" w:author="Frieden, Jeffry" w:date="2020-09-01T21:43:00Z">
        <w:r w:rsidR="00806AE5" w:rsidDel="004E5440">
          <w:delText xml:space="preserve">We currently live in the Pax-Americana Epoch, </w:delText>
        </w:r>
      </w:del>
      <w:del w:id="28" w:author="Frieden, Jeffry" w:date="2020-09-01T22:11:00Z">
        <w:r w:rsidR="00806AE5" w:rsidDel="001C1174">
          <w:delText>a period of</w:delText>
        </w:r>
      </w:del>
      <w:del w:id="29" w:author="Frieden, Jeffry" w:date="2020-09-02T18:19:00Z">
        <w:r w:rsidR="00806AE5" w:rsidDel="006309FF">
          <w:delText xml:space="preserve"> </w:delText>
        </w:r>
      </w:del>
      <w:del w:id="30" w:author="Frieden, Jeffry" w:date="2020-09-01T22:11:00Z">
        <w:r w:rsidR="00806AE5" w:rsidDel="001C1174">
          <w:delText xml:space="preserve">historically unprecedented international </w:delText>
        </w:r>
      </w:del>
      <w:ins w:id="31" w:author="Frieden, Jeffry" w:date="2020-09-01T22:11:00Z">
        <w:r w:rsidR="001C1174">
          <w:t>political</w:t>
        </w:r>
      </w:ins>
      <w:ins w:id="32" w:author="Frieden, Jeffry" w:date="2020-09-02T18:20:00Z">
        <w:r>
          <w:t>ly</w:t>
        </w:r>
      </w:ins>
      <w:ins w:id="33" w:author="Frieden, Jeffry" w:date="2020-09-01T22:11:00Z">
        <w:r w:rsidR="001C1174">
          <w:t xml:space="preserve"> and economic</w:t>
        </w:r>
      </w:ins>
      <w:ins w:id="34" w:author="Frieden, Jeffry" w:date="2020-09-02T18:20:00Z">
        <w:r>
          <w:t>ally</w:t>
        </w:r>
      </w:ins>
      <w:ins w:id="35" w:author="Frieden, Jeffry" w:date="2020-09-01T22:11:00Z">
        <w:r w:rsidR="001C1174">
          <w:t xml:space="preserve"> </w:t>
        </w:r>
      </w:ins>
      <w:r w:rsidR="00806AE5">
        <w:t>stab</w:t>
      </w:r>
      <w:ins w:id="36" w:author="Frieden, Jeffry" w:date="2020-09-02T18:20:00Z">
        <w:r>
          <w:t>le</w:t>
        </w:r>
      </w:ins>
      <w:del w:id="37" w:author="Frieden, Jeffry" w:date="2020-09-02T18:20:00Z">
        <w:r w:rsidR="00806AE5" w:rsidDel="006309FF">
          <w:delText>ility</w:delText>
        </w:r>
      </w:del>
      <w:ins w:id="38" w:author="Frieden, Jeffry" w:date="2020-09-01T22:11:00Z">
        <w:r w:rsidR="001C1174">
          <w:t xml:space="preserve">. </w:t>
        </w:r>
      </w:ins>
      <w:del w:id="39" w:author="Frieden, Jeffry" w:date="2020-09-01T22:12:00Z">
        <w:r w:rsidR="00806AE5" w:rsidDel="001C1174">
          <w:delText xml:space="preserve"> and cooperation led by American leadership and global diplomacy. Or at least we did. </w:delText>
        </w:r>
      </w:del>
      <w:ins w:id="40" w:author="Frieden, Jeffry" w:date="2020-09-01T22:12:00Z">
        <w:r w:rsidR="001C1174">
          <w:t xml:space="preserve"> Over the past decade or so, </w:t>
        </w:r>
      </w:ins>
      <w:ins w:id="41" w:author="Frieden, Jeffry" w:date="2020-09-03T20:17:00Z">
        <w:r w:rsidR="00440FFC">
          <w:t xml:space="preserve">however, </w:t>
        </w:r>
      </w:ins>
      <w:ins w:id="42" w:author="Frieden, Jeffry" w:date="2020-09-01T22:12:00Z">
        <w:r w:rsidR="001C1174">
          <w:t xml:space="preserve">economic and political events have called into question </w:t>
        </w:r>
      </w:ins>
      <w:del w:id="43" w:author="Frieden, Jeffry" w:date="2020-09-01T22:12:00Z">
        <w:r w:rsidR="00806AE5" w:rsidDel="001C1174">
          <w:delText xml:space="preserve">Now the Coronavirus—and its geopolitical ramifications—threaten </w:delText>
        </w:r>
      </w:del>
      <w:r w:rsidR="00806AE5">
        <w:t xml:space="preserve">the </w:t>
      </w:r>
      <w:del w:id="44" w:author="Frieden, Jeffry" w:date="2020-09-01T22:12:00Z">
        <w:r w:rsidR="00806AE5" w:rsidDel="001C1174">
          <w:delText xml:space="preserve">very </w:delText>
        </w:r>
      </w:del>
      <w:ins w:id="45" w:author="Frieden, Jeffry" w:date="2020-09-02T18:20:00Z">
        <w:r>
          <w:t xml:space="preserve"> prevailing </w:t>
        </w:r>
      </w:ins>
      <w:r w:rsidR="00806AE5">
        <w:t>global order</w:t>
      </w:r>
      <w:del w:id="46" w:author="Frieden, Jeffry" w:date="2020-09-02T18:20:00Z">
        <w:r w:rsidR="00806AE5" w:rsidDel="006309FF">
          <w:delText xml:space="preserve"> that has </w:delText>
        </w:r>
      </w:del>
      <w:del w:id="47" w:author="Frieden, Jeffry" w:date="2020-09-01T22:13:00Z">
        <w:r w:rsidR="00806AE5" w:rsidDel="001C1174">
          <w:delText xml:space="preserve">maintained international peace </w:delText>
        </w:r>
        <w:r w:rsidR="00A3456F" w:rsidDel="001C1174">
          <w:delText xml:space="preserve">ever </w:delText>
        </w:r>
      </w:del>
      <w:del w:id="48" w:author="Frieden, Jeffry" w:date="2020-09-02T18:20:00Z">
        <w:r w:rsidR="00806AE5" w:rsidDel="006309FF">
          <w:delText>since World War II</w:delText>
        </w:r>
      </w:del>
      <w:r w:rsidR="00806AE5">
        <w:t>.</w:t>
      </w:r>
      <w:r w:rsidR="00D25150">
        <w:t xml:space="preserve"> </w:t>
      </w:r>
      <w:ins w:id="49" w:author="Frieden, Jeffry" w:date="2020-09-01T22:13:00Z">
        <w:r w:rsidR="001C1174">
          <w:t xml:space="preserve">In the midst of a global pandemic that has driven international </w:t>
        </w:r>
      </w:ins>
      <w:del w:id="50" w:author="Frieden, Jeffry" w:date="2020-09-01T22:13:00Z">
        <w:r w:rsidR="00542D38" w:rsidDel="001C1174">
          <w:delText xml:space="preserve">With global </w:delText>
        </w:r>
      </w:del>
      <w:r w:rsidR="00542D38">
        <w:t>trade</w:t>
      </w:r>
      <w:ins w:id="51" w:author="Frieden, Jeffry" w:date="2020-09-01T22:13:00Z">
        <w:r w:rsidR="001C1174">
          <w:t xml:space="preserve">, </w:t>
        </w:r>
      </w:ins>
      <w:del w:id="52" w:author="Frieden, Jeffry" w:date="2020-09-01T22:13:00Z">
        <w:r w:rsidR="00542D38" w:rsidDel="001C1174">
          <w:delText xml:space="preserve"> and international </w:delText>
        </w:r>
      </w:del>
      <w:r w:rsidR="00542D38">
        <w:t>investment</w:t>
      </w:r>
      <w:ins w:id="53" w:author="Frieden, Jeffry" w:date="2020-09-01T22:13:00Z">
        <w:r w:rsidR="001C1174">
          <w:t xml:space="preserve">, and travel to </w:t>
        </w:r>
      </w:ins>
      <w:del w:id="54" w:author="Frieden, Jeffry" w:date="2020-09-01T22:13:00Z">
        <w:r w:rsidR="00542D38" w:rsidDel="001C1174">
          <w:delText xml:space="preserve"> flows dropping to </w:delText>
        </w:r>
      </w:del>
      <w:r w:rsidR="00542D38">
        <w:t xml:space="preserve">their lowest levels in </w:t>
      </w:r>
      <w:ins w:id="55" w:author="Frieden, Jeffry" w:date="2020-09-01T22:13:00Z">
        <w:r w:rsidR="001C1174">
          <w:t xml:space="preserve">memory, </w:t>
        </w:r>
      </w:ins>
      <w:ins w:id="56" w:author="Frieden, Jeffry" w:date="2020-09-01T22:14:00Z">
        <w:r w:rsidR="001C1174">
          <w:t xml:space="preserve">there is reason to wonder if the world we have known is on its last legs. </w:t>
        </w:r>
      </w:ins>
      <w:del w:id="57" w:author="Frieden, Jeffry" w:date="2020-09-01T22:14:00Z">
        <w:r w:rsidR="00542D38" w:rsidDel="001C1174">
          <w:delText xml:space="preserve">the modern era, these secular forces beg the question: </w:delText>
        </w:r>
      </w:del>
      <w:del w:id="58" w:author="Frieden, Jeffry" w:date="2020-09-01T21:43:00Z">
        <w:r w:rsidR="00542D38" w:rsidDel="004E5440">
          <w:delText>W</w:delText>
        </w:r>
        <w:r w:rsidR="00D25150" w:rsidDel="004E5440">
          <w:delText>ill the</w:delText>
        </w:r>
        <w:r w:rsidR="00542D38" w:rsidDel="004E5440">
          <w:delText xml:space="preserve"> C</w:delText>
        </w:r>
        <w:r w:rsidR="00D7443F" w:rsidDel="004E5440">
          <w:delText>OVID</w:delText>
        </w:r>
        <w:r w:rsidR="00542D38" w:rsidDel="004E5440">
          <w:delText>-19</w:delText>
        </w:r>
        <w:r w:rsidR="00D25150" w:rsidDel="004E5440">
          <w:delText xml:space="preserve"> </w:delText>
        </w:r>
        <w:r w:rsidR="00542D38" w:rsidDel="004E5440">
          <w:delText>P</w:delText>
        </w:r>
        <w:r w:rsidR="00D25150" w:rsidDel="004E5440">
          <w:delText xml:space="preserve">andemic </w:delText>
        </w:r>
        <w:r w:rsidR="00542D38" w:rsidDel="004E5440">
          <w:delText>mark the end of</w:delText>
        </w:r>
        <w:r w:rsidR="00D25150" w:rsidDel="004E5440">
          <w:delText xml:space="preserve"> globalization?</w:delText>
        </w:r>
      </w:del>
    </w:p>
    <w:p w14:paraId="0AA6CA14" w14:textId="6D7BCDDF" w:rsidR="00806AE5" w:rsidRDefault="00806AE5" w:rsidP="00806AE5"/>
    <w:p w14:paraId="4195D48E" w14:textId="325FB95B" w:rsidR="00806AE5" w:rsidRDefault="006309FF" w:rsidP="00806AE5">
      <w:ins w:id="59" w:author="Frieden, Jeffry" w:date="2020-09-02T18:21:00Z">
        <w:r>
          <w:t xml:space="preserve">First the Great Financial Crisis of 2008-2009, and now the Global COVID-19 Pandemic, have </w:t>
        </w:r>
      </w:ins>
      <w:del w:id="60" w:author="Frieden, Jeffry" w:date="2020-09-02T18:21:00Z">
        <w:r w:rsidR="002F470D" w:rsidDel="006309FF">
          <w:delText xml:space="preserve">While it might not seem obvious to the casual observer, the novel Coronavirus has </w:delText>
        </w:r>
        <w:r w:rsidR="00542D38" w:rsidDel="006309FF">
          <w:delText xml:space="preserve">accentuated </w:delText>
        </w:r>
      </w:del>
      <w:ins w:id="61" w:author="Frieden, Jeffry" w:date="2020-09-02T18:21:00Z">
        <w:r>
          <w:t>hig</w:t>
        </w:r>
      </w:ins>
      <w:ins w:id="62" w:author="Frieden, Jeffry" w:date="2020-09-02T18:22:00Z">
        <w:r>
          <w:t xml:space="preserve">hlighted </w:t>
        </w:r>
      </w:ins>
      <w:r w:rsidR="00542D38">
        <w:t xml:space="preserve">and exacerbated </w:t>
      </w:r>
      <w:del w:id="63" w:author="Frieden, Jeffry" w:date="2020-09-02T18:22:00Z">
        <w:r w:rsidR="002F470D" w:rsidDel="006309FF">
          <w:delText xml:space="preserve">the numerous underlying political and economic </w:delText>
        </w:r>
      </w:del>
      <w:r w:rsidR="002F470D">
        <w:t>forces</w:t>
      </w:r>
      <w:r w:rsidR="00A96E70">
        <w:t xml:space="preserve"> </w:t>
      </w:r>
      <w:del w:id="64" w:author="Frieden, Jeffry" w:date="2020-09-02T18:22:00Z">
        <w:r w:rsidR="00A96E70" w:rsidDel="006309FF">
          <w:delText xml:space="preserve">present </w:delText>
        </w:r>
      </w:del>
      <w:r w:rsidR="00A96E70">
        <w:t>in America</w:t>
      </w:r>
      <w:ins w:id="65" w:author="Frieden, Jeffry" w:date="2020-09-02T18:22:00Z">
        <w:r>
          <w:t xml:space="preserve"> and abroad that may </w:t>
        </w:r>
      </w:ins>
      <w:del w:id="66" w:author="Frieden, Jeffry" w:date="2020-09-02T18:22:00Z">
        <w:r w:rsidR="00A96E70" w:rsidDel="006309FF">
          <w:delText xml:space="preserve">n and global society since the </w:delText>
        </w:r>
        <w:r w:rsidR="005355D1" w:rsidDel="006309FF">
          <w:delText>end of the Cold War</w:delText>
        </w:r>
        <w:r w:rsidR="00A96E70" w:rsidDel="006309FF">
          <w:delText xml:space="preserve">. The result is potentially massively </w:delText>
        </w:r>
        <w:r w:rsidR="000E7F54" w:rsidDel="006309FF">
          <w:delText>destabilizing</w:delText>
        </w:r>
        <w:r w:rsidR="005355D1" w:rsidDel="006309FF">
          <w:delText xml:space="preserve"> </w:delText>
        </w:r>
        <w:r w:rsidR="00A96E70" w:rsidDel="006309FF">
          <w:delText xml:space="preserve">with the capability to </w:delText>
        </w:r>
        <w:r w:rsidR="009F4ECA" w:rsidDel="006309FF">
          <w:delText>permanent</w:delText>
        </w:r>
        <w:r w:rsidR="00A96E70" w:rsidDel="006309FF">
          <w:delText xml:space="preserve">ly </w:delText>
        </w:r>
      </w:del>
      <w:r w:rsidR="00542D38">
        <w:t>fractur</w:t>
      </w:r>
      <w:r w:rsidR="00A96E70">
        <w:t>e</w:t>
      </w:r>
      <w:r w:rsidR="009F4ECA">
        <w:t xml:space="preserve"> </w:t>
      </w:r>
      <w:r w:rsidR="005355D1">
        <w:t>the current international order</w:t>
      </w:r>
      <w:r w:rsidR="002F470D">
        <w:t xml:space="preserve">. </w:t>
      </w:r>
      <w:ins w:id="67" w:author="Frieden, Jeffry" w:date="2020-09-02T18:22:00Z">
        <w:r>
          <w:t xml:space="preserve">The </w:t>
        </w:r>
      </w:ins>
      <w:ins w:id="68" w:author="Frieden, Jeffry" w:date="2020-09-02T18:23:00Z">
        <w:r>
          <w:t xml:space="preserve">increasing popularity </w:t>
        </w:r>
      </w:ins>
      <w:ins w:id="69" w:author="Frieden, Jeffry" w:date="2020-09-02T18:22:00Z">
        <w:r>
          <w:t>of pop</w:t>
        </w:r>
      </w:ins>
      <w:ins w:id="70" w:author="Frieden, Jeffry" w:date="2020-09-02T18:23:00Z">
        <w:r>
          <w:t xml:space="preserve">ulism and economic nationalism, spurred by the two crises, </w:t>
        </w:r>
      </w:ins>
      <w:ins w:id="71" w:author="Frieden, Jeffry" w:date="2020-09-02T18:24:00Z">
        <w:r>
          <w:t>are a challenge to the trend toward greater</w:t>
        </w:r>
      </w:ins>
      <w:del w:id="72" w:author="Frieden, Jeffry" w:date="2020-09-02T18:24:00Z">
        <w:r w:rsidR="000E7F54" w:rsidDel="006309FF">
          <w:delText>T</w:delText>
        </w:r>
        <w:r w:rsidR="002F470D" w:rsidDel="006309FF">
          <w:delText xml:space="preserve">rends in leadership around </w:delText>
        </w:r>
        <w:r w:rsidR="00D7443F" w:rsidDel="006309FF">
          <w:delText xml:space="preserve">the </w:delText>
        </w:r>
        <w:r w:rsidR="002F470D" w:rsidDel="006309FF">
          <w:delText>world demonstrate the rise of dangerous demagoguery; country-level politics show alarming rates of nationalism; the ordinary citizenship has moved towards populism; and</w:delText>
        </w:r>
      </w:del>
      <w:r w:rsidR="002F470D">
        <w:t xml:space="preserve"> global </w:t>
      </w:r>
      <w:ins w:id="73" w:author="Frieden, Jeffry" w:date="2020-09-02T18:24:00Z">
        <w:r>
          <w:t xml:space="preserve">economic and political integration that had previously prevailed. </w:t>
        </w:r>
      </w:ins>
      <w:del w:id="74" w:author="Frieden, Jeffry" w:date="2020-09-02T18:24:00Z">
        <w:r w:rsidR="002F470D" w:rsidDel="006309FF">
          <w:delText xml:space="preserve">interconnectedness </w:delText>
        </w:r>
        <w:r w:rsidR="00D7443F" w:rsidDel="006309FF">
          <w:delText xml:space="preserve">as measured </w:delText>
        </w:r>
        <w:r w:rsidR="002F470D" w:rsidDel="006309FF">
          <w:delText xml:space="preserve">through </w:delText>
        </w:r>
        <w:r w:rsidR="00D7443F" w:rsidDel="006309FF">
          <w:delText xml:space="preserve">international </w:delText>
        </w:r>
        <w:r w:rsidR="009F4ECA" w:rsidDel="006309FF">
          <w:delText xml:space="preserve">travel, trade and investment have fallen </w:delText>
        </w:r>
        <w:r w:rsidR="00D7443F" w:rsidDel="006309FF">
          <w:delText xml:space="preserve">to </w:delText>
        </w:r>
        <w:r w:rsidR="005355D1" w:rsidDel="006309FF">
          <w:delText>alarming</w:delText>
        </w:r>
        <w:r w:rsidR="00D7443F" w:rsidDel="006309FF">
          <w:delText xml:space="preserve"> levels</w:delText>
        </w:r>
        <w:r w:rsidR="002F470D" w:rsidDel="006309FF">
          <w:delText>. These developments were not caused by the Coronavirus, but its tumult has thrown these movements into a fever pitch.</w:delText>
        </w:r>
      </w:del>
    </w:p>
    <w:p w14:paraId="047E46D9" w14:textId="7B7095D2" w:rsidR="009F4ECA" w:rsidRDefault="009F4ECA" w:rsidP="00806AE5"/>
    <w:p w14:paraId="293092D3" w14:textId="0157FF5C" w:rsidR="009F4ECA" w:rsidRDefault="006309FF" w:rsidP="00806AE5">
      <w:ins w:id="75" w:author="Frieden, Jeffry" w:date="2020-09-02T18:25:00Z">
        <w:r>
          <w:t xml:space="preserve">Two quite clear views have emerged in many of the world’s countries. </w:t>
        </w:r>
      </w:ins>
      <w:del w:id="76" w:author="Frieden, Jeffry" w:date="2020-09-02T18:25:00Z">
        <w:r w:rsidR="009F4ECA" w:rsidDel="006309FF">
          <w:delText xml:space="preserve">The resurgent voices calling for </w:delText>
        </w:r>
        <w:r w:rsidR="005355D1" w:rsidDel="006309FF">
          <w:delText>isolationism</w:delText>
        </w:r>
        <w:r w:rsidR="009F4ECA" w:rsidDel="006309FF">
          <w:delText xml:space="preserve">, protectionism and a fragmented international system stand starkly in contrast with the globalism championed by our </w:delText>
        </w:r>
        <w:r w:rsidR="000E7F54" w:rsidDel="006309FF">
          <w:delText>past leaders</w:delText>
        </w:r>
        <w:r w:rsidR="009F4ECA" w:rsidDel="006309FF">
          <w:delText xml:space="preserve"> throughout the Pax-Americana period. Hence, a dynamic tension is brewing</w:delText>
        </w:r>
        <w:r w:rsidR="00D7443F" w:rsidDel="006309FF">
          <w:delText xml:space="preserve">: </w:delText>
        </w:r>
        <w:r w:rsidR="000E7F54" w:rsidDel="006309FF">
          <w:delText>o</w:delText>
        </w:r>
        <w:r w:rsidR="00D7443F" w:rsidDel="006309FF">
          <w:delText>n</w:delText>
        </w:r>
      </w:del>
      <w:ins w:id="77" w:author="Frieden, Jeffry" w:date="2020-09-02T18:25:00Z">
        <w:r>
          <w:t>On</w:t>
        </w:r>
      </w:ins>
      <w:r w:rsidR="00D7443F">
        <w:t xml:space="preserve"> one </w:t>
      </w:r>
      <w:ins w:id="78" w:author="Frieden, Jeffry" w:date="2020-09-02T18:26:00Z">
        <w:r>
          <w:t>side are</w:t>
        </w:r>
      </w:ins>
      <w:del w:id="79" w:author="Frieden, Jeffry" w:date="2020-09-02T18:26:00Z">
        <w:r w:rsidR="00D7443F" w:rsidDel="006309FF">
          <w:delText>end,</w:delText>
        </w:r>
      </w:del>
      <w:r w:rsidR="00D7443F">
        <w:t xml:space="preserve"> those who favor continued globalization</w:t>
      </w:r>
      <w:ins w:id="80" w:author="Frieden, Jeffry" w:date="2020-09-02T18:26:00Z">
        <w:r>
          <w:t xml:space="preserve">, </w:t>
        </w:r>
      </w:ins>
      <w:del w:id="81" w:author="Frieden, Jeffry" w:date="2020-09-02T18:26:00Z">
        <w:r w:rsidR="00D7443F" w:rsidDel="006309FF">
          <w:delText xml:space="preserve"> and </w:delText>
        </w:r>
      </w:del>
      <w:r w:rsidR="00D7443F">
        <w:t xml:space="preserve">international integration, </w:t>
      </w:r>
      <w:ins w:id="82" w:author="Frieden, Jeffry" w:date="2020-09-02T18:26:00Z">
        <w:r>
          <w:t xml:space="preserve">multilateralism, and political cooperation; on the other side are </w:t>
        </w:r>
      </w:ins>
      <w:del w:id="83" w:author="Frieden, Jeffry" w:date="2020-09-02T18:26:00Z">
        <w:r w:rsidR="00D7443F" w:rsidDel="006309FF">
          <w:delText xml:space="preserve">and, on the other extreme, </w:delText>
        </w:r>
      </w:del>
      <w:r w:rsidR="00D7443F">
        <w:t xml:space="preserve">those who favor </w:t>
      </w:r>
      <w:del w:id="84" w:author="Frieden, Jeffry" w:date="2020-09-02T18:26:00Z">
        <w:r w:rsidR="0086122C" w:rsidDel="006309FF">
          <w:delText>sub-</w:delText>
        </w:r>
      </w:del>
      <w:r w:rsidR="00D7443F">
        <w:t>national</w:t>
      </w:r>
      <w:ins w:id="85" w:author="Frieden, Jeffry" w:date="2020-09-02T18:26:00Z">
        <w:r>
          <w:t>ist economic policies, unilateralism</w:t>
        </w:r>
      </w:ins>
      <w:ins w:id="86" w:author="Frieden, Jeffry" w:date="2020-09-02T18:27:00Z">
        <w:r>
          <w:t xml:space="preserve"> or bilateralism, and a retreat from international integration. </w:t>
        </w:r>
      </w:ins>
      <w:del w:id="87" w:author="Frieden, Jeffry" w:date="2020-09-02T18:26:00Z">
        <w:r w:rsidR="00D7443F" w:rsidDel="006309FF">
          <w:delText xml:space="preserve"> </w:delText>
        </w:r>
      </w:del>
      <w:del w:id="88" w:author="Frieden, Jeffry" w:date="2020-09-02T18:27:00Z">
        <w:r w:rsidR="00D7443F" w:rsidDel="006309FF">
          <w:delText>and provincial policies. With t</w:delText>
        </w:r>
      </w:del>
      <w:ins w:id="89" w:author="Frieden, Jeffry" w:date="2020-09-02T18:27:00Z">
        <w:r>
          <w:t>T</w:t>
        </w:r>
      </w:ins>
      <w:r w:rsidR="00D7443F">
        <w:t xml:space="preserve">he </w:t>
      </w:r>
      <w:del w:id="90" w:author="Frieden, Jeffry" w:date="2020-09-02T18:27:00Z">
        <w:r w:rsidR="00D7443F" w:rsidDel="006309FF">
          <w:delText xml:space="preserve">pivotal </w:delText>
        </w:r>
      </w:del>
      <w:r w:rsidR="00D7443F">
        <w:t xml:space="preserve">2020 </w:t>
      </w:r>
      <w:del w:id="91" w:author="Frieden, Jeffry" w:date="2020-09-02T18:27:00Z">
        <w:r w:rsidR="00D7443F" w:rsidDel="006309FF">
          <w:delText xml:space="preserve">US </w:delText>
        </w:r>
      </w:del>
      <w:r w:rsidR="00D7443F">
        <w:t xml:space="preserve">election </w:t>
      </w:r>
      <w:ins w:id="92" w:author="Frieden, Jeffry" w:date="2020-09-02T18:27:00Z">
        <w:r>
          <w:t xml:space="preserve">in the United States represents </w:t>
        </w:r>
      </w:ins>
      <w:del w:id="93" w:author="Frieden, Jeffry" w:date="2020-09-02T18:27:00Z">
        <w:r w:rsidR="00D7443F" w:rsidDel="006309FF">
          <w:delText>hanging in the balance, it appears that the Coronavirus has delivered</w:delText>
        </w:r>
      </w:del>
      <w:r w:rsidR="00D7443F">
        <w:t xml:space="preserve"> a watershed </w:t>
      </w:r>
      <w:del w:id="94" w:author="Frieden, Jeffry" w:date="2020-09-02T18:27:00Z">
        <w:r w:rsidR="00D7443F" w:rsidDel="006309FF">
          <w:delText xml:space="preserve">moment </w:delText>
        </w:r>
      </w:del>
      <w:r w:rsidR="00D7443F">
        <w:t xml:space="preserve">in </w:t>
      </w:r>
      <w:del w:id="95" w:author="Frieden, Jeffry" w:date="2020-09-02T18:27:00Z">
        <w:r w:rsidR="00D7443F" w:rsidDel="006309FF">
          <w:delText xml:space="preserve">world history, the result of which may well </w:delText>
        </w:r>
      </w:del>
      <w:ins w:id="96" w:author="Frieden, Jeffry" w:date="2020-09-02T18:28:00Z">
        <w:r>
          <w:t xml:space="preserve"> the battle to </w:t>
        </w:r>
      </w:ins>
      <w:r w:rsidR="00D7443F">
        <w:t xml:space="preserve">determine the </w:t>
      </w:r>
      <w:ins w:id="97" w:author="Frieden, Jeffry" w:date="2020-09-02T18:28:00Z">
        <w:r>
          <w:t xml:space="preserve">future world </w:t>
        </w:r>
      </w:ins>
      <w:del w:id="98" w:author="Frieden, Jeffry" w:date="2020-09-02T18:28:00Z">
        <w:r w:rsidR="00D7443F" w:rsidDel="006309FF">
          <w:delText xml:space="preserve">global </w:delText>
        </w:r>
      </w:del>
      <w:r w:rsidR="00D7443F">
        <w:t>order</w:t>
      </w:r>
      <w:del w:id="99" w:author="Frieden, Jeffry" w:date="2020-09-02T18:28:00Z">
        <w:r w:rsidR="00D7443F" w:rsidDel="006309FF">
          <w:delText xml:space="preserve"> for the coming </w:delText>
        </w:r>
        <w:r w:rsidR="005355D1" w:rsidDel="006309FF">
          <w:delText>epoch</w:delText>
        </w:r>
      </w:del>
      <w:r w:rsidR="00D7443F">
        <w:t>.</w:t>
      </w:r>
    </w:p>
    <w:p w14:paraId="797AD0B8" w14:textId="77777777" w:rsidR="002F470D" w:rsidRDefault="002F470D" w:rsidP="00806AE5">
      <w:pPr>
        <w:rPr>
          <w:b/>
          <w:bCs/>
        </w:rPr>
      </w:pPr>
    </w:p>
    <w:p w14:paraId="1EE4C9DE" w14:textId="6E98B289" w:rsidR="002F470D" w:rsidRDefault="002F470D" w:rsidP="0086122C">
      <w:pPr>
        <w:rPr>
          <w:b/>
          <w:bCs/>
        </w:rPr>
      </w:pPr>
      <w:del w:id="100" w:author="Frieden, Jeffry" w:date="2020-09-02T18:28:00Z">
        <w:r w:rsidDel="006309FF">
          <w:rPr>
            <w:b/>
            <w:bCs/>
          </w:rPr>
          <w:delText>How Did We Get Here</w:delText>
        </w:r>
        <w:r w:rsidR="00E45CAE" w:rsidDel="006309FF">
          <w:rPr>
            <w:b/>
            <w:bCs/>
          </w:rPr>
          <w:delText>?</w:delText>
        </w:r>
      </w:del>
      <w:ins w:id="101" w:author="Frieden, Jeffry" w:date="2020-09-02T18:28:00Z">
        <w:r w:rsidR="006309FF">
          <w:rPr>
            <w:b/>
            <w:bCs/>
          </w:rPr>
          <w:t>What came before</w:t>
        </w:r>
      </w:ins>
    </w:p>
    <w:p w14:paraId="4BD4977F" w14:textId="0B241A19" w:rsidR="002F470D" w:rsidRDefault="002F470D" w:rsidP="002F470D">
      <w:pPr>
        <w:rPr>
          <w:b/>
          <w:bCs/>
        </w:rPr>
      </w:pPr>
    </w:p>
    <w:p w14:paraId="33CD65FE" w14:textId="0A81AE63" w:rsidR="007A078F" w:rsidRDefault="006309FF" w:rsidP="002F470D">
      <w:pPr>
        <w:rPr>
          <w:ins w:id="102" w:author="Frieden, Jeffry" w:date="2020-09-02T18:31:00Z"/>
        </w:rPr>
      </w:pPr>
      <w:ins w:id="103" w:author="Frieden, Jeffry" w:date="2020-09-02T18:28:00Z">
        <w:r>
          <w:t>The current international economic and political order was planned e</w:t>
        </w:r>
      </w:ins>
      <w:del w:id="104" w:author="Frieden, Jeffry" w:date="2020-09-02T18:28:00Z">
        <w:r w:rsidR="0086122C" w:rsidDel="006309FF">
          <w:delText>E</w:delText>
        </w:r>
      </w:del>
      <w:r w:rsidR="0086122C">
        <w:t xml:space="preserve">ven </w:t>
      </w:r>
      <w:del w:id="105" w:author="Frieden, Jeffry" w:date="2020-09-02T18:28:00Z">
        <w:r w:rsidR="0086122C" w:rsidDel="006309FF">
          <w:delText xml:space="preserve">before the end of the world’s last major watershed moment, </w:delText>
        </w:r>
      </w:del>
      <w:ins w:id="106" w:author="Frieden, Jeffry" w:date="2020-09-02T18:28:00Z">
        <w:r>
          <w:t xml:space="preserve"> while </w:t>
        </w:r>
      </w:ins>
      <w:r w:rsidR="0086122C">
        <w:t>World War II</w:t>
      </w:r>
      <w:ins w:id="107" w:author="Frieden, Jeffry" w:date="2020-09-02T18:29:00Z">
        <w:r>
          <w:t xml:space="preserve"> was being fought. </w:t>
        </w:r>
      </w:ins>
      <w:del w:id="108" w:author="Frieden, Jeffry" w:date="2020-09-02T18:29:00Z">
        <w:r w:rsidR="0086122C" w:rsidDel="007A078F">
          <w:delText xml:space="preserve">, our global leaders prepared </w:delText>
        </w:r>
        <w:r w:rsidR="005355D1" w:rsidDel="007A078F">
          <w:delText xml:space="preserve">for </w:delText>
        </w:r>
        <w:r w:rsidR="0086122C" w:rsidDel="007A078F">
          <w:delText xml:space="preserve">a new </w:delText>
        </w:r>
        <w:r w:rsidR="005355D1" w:rsidDel="007A078F">
          <w:delText>international</w:delText>
        </w:r>
        <w:r w:rsidR="0086122C" w:rsidDel="007A078F">
          <w:delText xml:space="preserve"> economic and political infrastructure. </w:delText>
        </w:r>
      </w:del>
      <w:r w:rsidR="0086122C">
        <w:t xml:space="preserve">During the summer of 1944 </w:t>
      </w:r>
      <w:del w:id="109" w:author="Frieden, Jeffry" w:date="2020-09-02T18:29:00Z">
        <w:r w:rsidR="0086122C" w:rsidDel="007A078F">
          <w:delText>in a small town in New Hampshire, signatories from</w:delText>
        </w:r>
      </w:del>
      <w:ins w:id="110" w:author="Frieden, Jeffry" w:date="2020-09-02T18:29:00Z">
        <w:r w:rsidR="007A078F">
          <w:t>representatives of</w:t>
        </w:r>
      </w:ins>
      <w:r w:rsidR="0086122C">
        <w:t xml:space="preserve"> more than 40 nations created the Bretton Woods </w:t>
      </w:r>
      <w:r w:rsidR="005355D1">
        <w:t>S</w:t>
      </w:r>
      <w:r w:rsidR="0086122C">
        <w:t>ystem</w:t>
      </w:r>
      <w:r w:rsidR="005355D1">
        <w:t>,</w:t>
      </w:r>
      <w:r w:rsidR="0086122C">
        <w:t xml:space="preserve"> </w:t>
      </w:r>
      <w:ins w:id="111" w:author="Frieden, Jeffry" w:date="2020-09-02T18:29:00Z">
        <w:r w:rsidR="007A078F">
          <w:t xml:space="preserve">an economic </w:t>
        </w:r>
      </w:ins>
      <w:del w:id="112" w:author="Frieden, Jeffry" w:date="2020-09-02T18:29:00Z">
        <w:r w:rsidR="0086122C" w:rsidDel="007A078F">
          <w:delText xml:space="preserve">a financial </w:delText>
        </w:r>
      </w:del>
      <w:r w:rsidR="0086122C">
        <w:t xml:space="preserve">architecture </w:t>
      </w:r>
      <w:ins w:id="113" w:author="Frieden, Jeffry" w:date="2020-09-02T18:29:00Z">
        <w:r w:rsidR="007A078F">
          <w:t xml:space="preserve">aimed at overcoming the </w:t>
        </w:r>
      </w:ins>
      <w:ins w:id="114" w:author="Frieden, Jeffry" w:date="2020-09-02T18:30:00Z">
        <w:r w:rsidR="007A078F">
          <w:t xml:space="preserve">bitter </w:t>
        </w:r>
      </w:ins>
      <w:ins w:id="115" w:author="Frieden, Jeffry" w:date="2020-09-02T18:29:00Z">
        <w:r w:rsidR="007A078F">
          <w:t>economic and political</w:t>
        </w:r>
      </w:ins>
      <w:ins w:id="116" w:author="Frieden, Jeffry" w:date="2020-09-02T18:30:00Z">
        <w:r w:rsidR="007A078F">
          <w:t xml:space="preserve"> conflicts</w:t>
        </w:r>
      </w:ins>
      <w:ins w:id="117" w:author="Frieden, Jeffry" w:date="2020-09-02T18:29:00Z">
        <w:r w:rsidR="007A078F">
          <w:t xml:space="preserve"> of the </w:t>
        </w:r>
      </w:ins>
      <w:ins w:id="118" w:author="Frieden, Jeffry" w:date="2020-09-02T18:30:00Z">
        <w:r w:rsidR="007A078F">
          <w:t xml:space="preserve">previous thirty years. </w:t>
        </w:r>
      </w:ins>
      <w:del w:id="119" w:author="Frieden, Jeffry" w:date="2020-09-02T18:30:00Z">
        <w:r w:rsidR="0086122C" w:rsidDel="007A078F">
          <w:delText xml:space="preserve">to moderate and modulate </w:delText>
        </w:r>
        <w:r w:rsidR="00E45CAE" w:rsidDel="007A078F">
          <w:delText xml:space="preserve">international capital flows, world development and the global business cycle, as well as </w:delText>
        </w:r>
        <w:r w:rsidR="005355D1" w:rsidDel="007A078F">
          <w:delText>creating</w:delText>
        </w:r>
        <w:r w:rsidR="00E45CAE" w:rsidDel="007A078F">
          <w:delText xml:space="preserve"> novel international institutions such as the World Bank and the International Monetary Fund </w:delText>
        </w:r>
        <w:r w:rsidR="005355D1" w:rsidDel="007A078F">
          <w:delText>to</w:delText>
        </w:r>
        <w:r w:rsidR="00E45CAE" w:rsidDel="007A078F">
          <w:delText xml:space="preserve"> maintain</w:delText>
        </w:r>
        <w:r w:rsidR="005355D1" w:rsidDel="007A078F">
          <w:delText xml:space="preserve"> global </w:delText>
        </w:r>
        <w:r w:rsidR="000E7F54" w:rsidDel="007A078F">
          <w:delText xml:space="preserve">equity </w:delText>
        </w:r>
        <w:r w:rsidR="005355D1" w:rsidDel="007A078F">
          <w:delText>and</w:delText>
        </w:r>
        <w:r w:rsidR="00E45CAE" w:rsidDel="007A078F">
          <w:delText xml:space="preserve"> stability. </w:delText>
        </w:r>
      </w:del>
      <w:ins w:id="120" w:author="Frieden, Jeffry" w:date="2020-09-02T18:30:00Z">
        <w:r w:rsidR="007A078F">
          <w:t>Led by the United States, and populated by such international institutions as the International Monetary Fund, the World Bank</w:t>
        </w:r>
      </w:ins>
      <w:ins w:id="121" w:author="Frieden, Jeffry" w:date="2020-09-02T18:31:00Z">
        <w:r w:rsidR="007A078F">
          <w:t>, and the General Agreement on Trade and Tariffs (later the World Trade Organization), t</w:t>
        </w:r>
      </w:ins>
      <w:del w:id="122" w:author="Frieden, Jeffry" w:date="2020-09-02T18:31:00Z">
        <w:r w:rsidR="00E45CAE" w:rsidDel="007A078F">
          <w:delText>T</w:delText>
        </w:r>
      </w:del>
      <w:r w:rsidR="00E45CAE">
        <w:t xml:space="preserve">his </w:t>
      </w:r>
      <w:del w:id="123" w:author="Frieden, Jeffry" w:date="2020-09-02T18:31:00Z">
        <w:r w:rsidR="00E45CAE" w:rsidDel="007A078F">
          <w:delText>international financial</w:delText>
        </w:r>
      </w:del>
      <w:r w:rsidR="00E45CAE">
        <w:t xml:space="preserve"> infrastructure </w:t>
      </w:r>
      <w:del w:id="124" w:author="Frieden, Jeffry" w:date="2020-09-02T18:49:00Z">
        <w:r w:rsidR="00E45CAE" w:rsidDel="008F1CBD">
          <w:delText xml:space="preserve">was an unprecedented success </w:delText>
        </w:r>
      </w:del>
      <w:ins w:id="125" w:author="Frieden, Jeffry" w:date="2020-09-02T18:31:00Z">
        <w:r w:rsidR="007A078F">
          <w:t xml:space="preserve">oversaw post-war reconstruction and subsequent decades of rapid growth. </w:t>
        </w:r>
      </w:ins>
    </w:p>
    <w:p w14:paraId="35584243" w14:textId="77777777" w:rsidR="007A078F" w:rsidRDefault="007A078F" w:rsidP="002F470D">
      <w:pPr>
        <w:rPr>
          <w:ins w:id="126" w:author="Frieden, Jeffry" w:date="2020-09-02T18:31:00Z"/>
        </w:rPr>
      </w:pPr>
    </w:p>
    <w:p w14:paraId="0309F858" w14:textId="0A962B14" w:rsidR="0086122C" w:rsidRPr="0086122C" w:rsidRDefault="00E45CAE" w:rsidP="002F470D">
      <w:del w:id="127" w:author="Frieden, Jeffry" w:date="2020-09-02T18:49:00Z">
        <w:r w:rsidDel="008F1CBD">
          <w:lastRenderedPageBreak/>
          <w:delText xml:space="preserve">and, </w:delText>
        </w:r>
        <w:r w:rsidR="000E7F54" w:rsidDel="008F1CBD">
          <w:delText>as a</w:delText>
        </w:r>
        <w:r w:rsidDel="008F1CBD">
          <w:delText xml:space="preserve"> result,</w:delText>
        </w:r>
        <w:r w:rsidR="000E7F54" w:rsidDel="008F1CBD">
          <w:delText xml:space="preserve"> the</w:delText>
        </w:r>
        <w:r w:rsidDel="008F1CBD">
          <w:delText xml:space="preserve"> world emerged from the ravages of the Second World War stronger and more unified than ever. </w:delText>
        </w:r>
      </w:del>
      <w:r>
        <w:t xml:space="preserve">Global standards of living skyrocketed, even as the world </w:t>
      </w:r>
      <w:r w:rsidR="00903DD5">
        <w:t>split</w:t>
      </w:r>
      <w:r>
        <w:t xml:space="preserve"> into the American </w:t>
      </w:r>
      <w:ins w:id="128" w:author="Frieden, Jeffry" w:date="2020-09-02T18:49:00Z">
        <w:r w:rsidR="008F1CBD">
          <w:t xml:space="preserve">and </w:t>
        </w:r>
      </w:ins>
      <w:del w:id="129" w:author="Frieden, Jeffry" w:date="2020-09-02T18:49:00Z">
        <w:r w:rsidDel="008F1CBD">
          <w:delText xml:space="preserve">protectorates (the ‘First World’), the </w:delText>
        </w:r>
      </w:del>
      <w:r>
        <w:t>Soviet sphere</w:t>
      </w:r>
      <w:ins w:id="130" w:author="Frieden, Jeffry" w:date="2020-09-02T18:49:00Z">
        <w:r w:rsidR="008F1CBD">
          <w:t>s</w:t>
        </w:r>
      </w:ins>
      <w:r>
        <w:t xml:space="preserve"> of influence</w:t>
      </w:r>
      <w:ins w:id="131" w:author="Frieden, Jeffry" w:date="2020-09-02T18:50:00Z">
        <w:r w:rsidR="008F1CBD">
          <w:t xml:space="preserve">, with the developing world largely relegated to the sidelines. </w:t>
        </w:r>
      </w:ins>
      <w:del w:id="132" w:author="Frieden, Jeffry" w:date="2020-09-02T18:50:00Z">
        <w:r w:rsidDel="008F1CBD">
          <w:delText xml:space="preserve"> (the ‘Second World’), and those nations too nascent in their development to be affiliated (the so-called ‘</w:delText>
        </w:r>
        <w:r w:rsidR="00C47066" w:rsidDel="008F1CBD">
          <w:delText>Emerging</w:delText>
        </w:r>
        <w:r w:rsidDel="008F1CBD">
          <w:delText xml:space="preserve"> World</w:delText>
        </w:r>
        <w:r w:rsidR="005355D1" w:rsidDel="008F1CBD">
          <w:delText>’</w:delText>
        </w:r>
        <w:r w:rsidDel="008F1CBD">
          <w:delText xml:space="preserve">). </w:delText>
        </w:r>
      </w:del>
    </w:p>
    <w:p w14:paraId="73A62C3A" w14:textId="77777777" w:rsidR="002F470D" w:rsidRDefault="002F470D" w:rsidP="002F470D">
      <w:pPr>
        <w:rPr>
          <w:b/>
          <w:bCs/>
        </w:rPr>
      </w:pPr>
    </w:p>
    <w:p w14:paraId="5094F682" w14:textId="27EB2C5A" w:rsidR="002F470D" w:rsidDel="001B6F7C" w:rsidRDefault="002F470D" w:rsidP="002F470D">
      <w:pPr>
        <w:rPr>
          <w:del w:id="133" w:author="Frieden, Jeffry" w:date="2020-09-02T18:50:00Z"/>
          <w:b/>
          <w:bCs/>
        </w:rPr>
      </w:pPr>
      <w:del w:id="134" w:author="Frieden, Jeffry" w:date="2020-09-02T18:50:00Z">
        <w:r w:rsidDel="008F1CBD">
          <w:rPr>
            <w:b/>
            <w:bCs/>
          </w:rPr>
          <w:delText>The Pax-Americana</w:delText>
        </w:r>
      </w:del>
      <w:ins w:id="135" w:author="Frieden, Jeffry" w:date="2020-09-02T18:50:00Z">
        <w:r w:rsidR="008F1CBD">
          <w:rPr>
            <w:b/>
            <w:bCs/>
          </w:rPr>
          <w:t>Globalization triumphant</w:t>
        </w:r>
      </w:ins>
    </w:p>
    <w:p w14:paraId="041150AA" w14:textId="77777777" w:rsidR="001B6F7C" w:rsidRDefault="001B6F7C" w:rsidP="002F470D">
      <w:pPr>
        <w:rPr>
          <w:ins w:id="136" w:author="Frieden, Jeffry" w:date="2020-09-06T21:35:00Z"/>
          <w:b/>
          <w:bCs/>
        </w:rPr>
      </w:pPr>
    </w:p>
    <w:p w14:paraId="3AA33539" w14:textId="223DAB05" w:rsidR="00E45CAE" w:rsidRDefault="00E45CAE" w:rsidP="002F470D">
      <w:pPr>
        <w:rPr>
          <w:b/>
          <w:bCs/>
        </w:rPr>
      </w:pPr>
    </w:p>
    <w:p w14:paraId="53D19171" w14:textId="275046AD" w:rsidR="006E68B4" w:rsidRDefault="006E68B4" w:rsidP="002F470D">
      <w:pPr>
        <w:rPr>
          <w:ins w:id="137" w:author="Frieden, Jeffry" w:date="2020-09-02T20:11:00Z"/>
        </w:rPr>
      </w:pPr>
      <w:ins w:id="138" w:author="Frieden, Jeffry" w:date="2020-09-02T20:08:00Z">
        <w:r>
          <w:t xml:space="preserve">Over the course of the 1980s the trend toward economic integration accelerated. The developed countries </w:t>
        </w:r>
      </w:ins>
      <w:ins w:id="139" w:author="Frieden, Jeffry" w:date="2020-09-02T20:11:00Z">
        <w:r>
          <w:t xml:space="preserve">embraced anti-inflationary austerity and deregulation. The developing countries jettisoned their prior economic nationalism and </w:t>
        </w:r>
      </w:ins>
      <w:ins w:id="140" w:author="Frieden, Jeffry" w:date="2020-09-02T20:12:00Z">
        <w:r>
          <w:t>opened their economies to the world. Even the centrally planned economies abandoned central planning for the market, and the world market. The communist par</w:t>
        </w:r>
      </w:ins>
      <w:ins w:id="141" w:author="Frieden, Jeffry" w:date="2020-09-02T20:13:00Z">
        <w:r>
          <w:t>ti</w:t>
        </w:r>
      </w:ins>
      <w:ins w:id="142" w:author="Frieden, Jeffry" w:date="2020-09-02T20:12:00Z">
        <w:r>
          <w:t xml:space="preserve">es of China and Vietnam </w:t>
        </w:r>
      </w:ins>
      <w:ins w:id="143" w:author="Frieden, Jeffry" w:date="2020-09-02T20:13:00Z">
        <w:r>
          <w:t>stayed in power but build globalized market economies.</w:t>
        </w:r>
        <w:r w:rsidR="00822FD2">
          <w:t xml:space="preserve"> </w:t>
        </w:r>
      </w:ins>
      <w:ins w:id="144" w:author="Frieden, Jeffry" w:date="2020-09-02T20:14:00Z">
        <w:r w:rsidR="00822FD2">
          <w:t>T</w:t>
        </w:r>
      </w:ins>
      <w:ins w:id="145" w:author="Frieden, Jeffry" w:date="2020-09-02T20:13:00Z">
        <w:r w:rsidR="00822FD2">
          <w:t xml:space="preserve">he Soviet Union </w:t>
        </w:r>
      </w:ins>
      <w:ins w:id="146" w:author="Frieden, Jeffry" w:date="2020-09-02T20:14:00Z">
        <w:r w:rsidR="00822FD2">
          <w:t>broke apart, and its former components and allies also joined the global economy. The Cold War was over, the West had won, and the future seeme</w:t>
        </w:r>
      </w:ins>
      <w:ins w:id="147" w:author="Frieden, Jeffry" w:date="2020-09-02T20:15:00Z">
        <w:r w:rsidR="00822FD2">
          <w:t>d to belong the United States and its allies, and to globalization.</w:t>
        </w:r>
      </w:ins>
    </w:p>
    <w:p w14:paraId="32D69417" w14:textId="04C046FA" w:rsidR="00E45CAE" w:rsidRPr="00E45CAE" w:rsidDel="00822FD2" w:rsidRDefault="000E7F54" w:rsidP="002F470D">
      <w:pPr>
        <w:rPr>
          <w:del w:id="148" w:author="Frieden, Jeffry" w:date="2020-09-02T20:15:00Z"/>
        </w:rPr>
      </w:pPr>
      <w:del w:id="149" w:author="Frieden, Jeffry" w:date="2020-09-02T20:15:00Z">
        <w:r w:rsidDel="00822FD2">
          <w:delText>At</w:delText>
        </w:r>
        <w:r w:rsidR="00E45CAE" w:rsidDel="00822FD2">
          <w:delText xml:space="preserve"> the end of 1989</w:delText>
        </w:r>
        <w:r w:rsidDel="00822FD2">
          <w:delText>, the Berlin Wall—</w:delText>
        </w:r>
        <w:r w:rsidR="00E45CAE" w:rsidDel="00822FD2">
          <w:delText>the physical</w:delText>
        </w:r>
        <w:r w:rsidDel="00822FD2">
          <w:delText xml:space="preserve">, </w:delText>
        </w:r>
        <w:r w:rsidR="00E45CAE" w:rsidDel="00822FD2">
          <w:delText xml:space="preserve">if not </w:delText>
        </w:r>
        <w:r w:rsidR="005355D1" w:rsidDel="00822FD2">
          <w:delText>sym</w:delText>
        </w:r>
        <w:r w:rsidDel="00822FD2">
          <w:delText>b</w:delText>
        </w:r>
        <w:r w:rsidR="005355D1" w:rsidDel="00822FD2">
          <w:delText>oli</w:delText>
        </w:r>
        <w:r w:rsidDel="00822FD2">
          <w:delText>c, barrier</w:delText>
        </w:r>
        <w:r w:rsidR="00E45CAE" w:rsidDel="00822FD2">
          <w:delText xml:space="preserve"> </w:delText>
        </w:r>
        <w:r w:rsidDel="00822FD2">
          <w:delText>separating</w:delText>
        </w:r>
        <w:r w:rsidR="00E45CAE" w:rsidDel="00822FD2">
          <w:delText xml:space="preserve"> the </w:delText>
        </w:r>
        <w:r w:rsidDel="00822FD2">
          <w:delText>American</w:delText>
        </w:r>
        <w:r w:rsidR="00E45CAE" w:rsidDel="00822FD2">
          <w:delText xml:space="preserve"> </w:delText>
        </w:r>
        <w:r w:rsidDel="00822FD2">
          <w:delText>from the Soviet</w:delText>
        </w:r>
        <w:r w:rsidR="00E45CAE" w:rsidDel="00822FD2">
          <w:delText xml:space="preserve"> </w:delText>
        </w:r>
        <w:r w:rsidR="005355D1" w:rsidDel="00822FD2">
          <w:delText>sphere</w:delText>
        </w:r>
        <w:r w:rsidR="00C47066" w:rsidDel="00822FD2">
          <w:delText>s</w:delText>
        </w:r>
        <w:r w:rsidDel="00822FD2">
          <w:delText xml:space="preserve">—fell ushering </w:delText>
        </w:r>
        <w:r w:rsidR="000A7F29" w:rsidDel="00822FD2">
          <w:delText xml:space="preserve">the world </w:delText>
        </w:r>
        <w:r w:rsidDel="00822FD2">
          <w:delText>into</w:delText>
        </w:r>
        <w:r w:rsidR="000A7F29" w:rsidDel="00822FD2">
          <w:delText xml:space="preserve"> a new epoch. When the USSR collapsed less than two years later, the world </w:delText>
        </w:r>
        <w:r w:rsidR="00C47066" w:rsidDel="00822FD2">
          <w:delText>un</w:delText>
        </w:r>
        <w:r w:rsidR="000A7F29" w:rsidDel="00822FD2">
          <w:delText xml:space="preserve">officially entered the Pax-Americana, a period of unique international </w:delText>
        </w:r>
        <w:r w:rsidR="005355D1" w:rsidDel="00822FD2">
          <w:delText>peace</w:delText>
        </w:r>
        <w:r w:rsidR="000A7F29" w:rsidDel="00822FD2">
          <w:delText xml:space="preserve"> overseen by the </w:delText>
        </w:r>
        <w:r w:rsidR="005355D1" w:rsidDel="00822FD2">
          <w:delText>globe’s</w:delText>
        </w:r>
        <w:r w:rsidR="000A7F29" w:rsidDel="00822FD2">
          <w:delText xml:space="preserve"> single remaining superpower</w:delText>
        </w:r>
        <w:r w:rsidR="005355D1" w:rsidDel="00822FD2">
          <w:delText>,</w:delText>
        </w:r>
        <w:r w:rsidR="000A7F29" w:rsidDel="00822FD2">
          <w:delText xml:space="preserve"> the United States. As Francis Fukuyama famously </w:delText>
        </w:r>
        <w:r w:rsidR="005355D1" w:rsidDel="00822FD2">
          <w:delText>prognosticated</w:delText>
        </w:r>
        <w:r w:rsidR="000A7F29" w:rsidDel="00822FD2">
          <w:delText xml:space="preserve">, it was the </w:delText>
        </w:r>
        <w:r w:rsidR="00BA0561" w:rsidDel="00822FD2">
          <w:fldChar w:fldCharType="begin"/>
        </w:r>
        <w:r w:rsidR="00BA0561" w:rsidDel="00822FD2">
          <w:delInstrText xml:space="preserve"> HYPERLINK "https://www.nytimes.com/1989/10/22/magazine/what-is-fukuyama-saying-and-to-whom-is-he-saying-it.html" </w:delInstrText>
        </w:r>
        <w:r w:rsidR="00BA0561" w:rsidDel="00822FD2">
          <w:fldChar w:fldCharType="separate"/>
        </w:r>
        <w:r w:rsidR="000A7F29" w:rsidRPr="00AF09C6" w:rsidDel="00822FD2">
          <w:rPr>
            <w:rStyle w:val="Hyperlink"/>
          </w:rPr>
          <w:delText>‘end of history’</w:delText>
        </w:r>
        <w:r w:rsidR="00BA0561" w:rsidDel="00822FD2">
          <w:rPr>
            <w:rStyle w:val="Hyperlink"/>
          </w:rPr>
          <w:fldChar w:fldCharType="end"/>
        </w:r>
        <w:r w:rsidR="000A7F29" w:rsidDel="00822FD2">
          <w:delText xml:space="preserve"> marked by a reigning peace. </w:delText>
        </w:r>
        <w:r w:rsidDel="00822FD2">
          <w:delText>In these authors’ opinions, nothing could have been further from the truth.</w:delText>
        </w:r>
      </w:del>
    </w:p>
    <w:p w14:paraId="6190117D" w14:textId="77777777" w:rsidR="000A7F29" w:rsidRDefault="000A7F29" w:rsidP="000A7F29">
      <w:pPr>
        <w:rPr>
          <w:b/>
          <w:bCs/>
        </w:rPr>
      </w:pPr>
    </w:p>
    <w:p w14:paraId="38B2ED5C" w14:textId="47312033" w:rsidR="00C100A8" w:rsidDel="00C100A8" w:rsidRDefault="00C100A8" w:rsidP="00C100A8">
      <w:pPr>
        <w:rPr>
          <w:del w:id="150" w:author="Frieden, Jeffry" w:date="2020-09-03T20:23:00Z"/>
          <w:moveTo w:id="151" w:author="Frieden, Jeffry" w:date="2020-09-03T20:22:00Z"/>
        </w:rPr>
      </w:pPr>
      <w:ins w:id="152" w:author="Frieden, Jeffry" w:date="2020-09-03T20:18:00Z">
        <w:r>
          <w:t xml:space="preserve">In retrospect, the relative prosperity </w:t>
        </w:r>
      </w:ins>
      <w:del w:id="153" w:author="Frieden, Jeffry" w:date="2020-09-03T20:18:00Z">
        <w:r w:rsidR="000A7F29" w:rsidDel="00C100A8">
          <w:delText xml:space="preserve">Instead, </w:delText>
        </w:r>
        <w:r w:rsidR="000E7F54" w:rsidDel="00C100A8">
          <w:delText>the</w:delText>
        </w:r>
        <w:r w:rsidR="000A7F29" w:rsidDel="00C100A8">
          <w:delText xml:space="preserve"> perceived magnificence </w:delText>
        </w:r>
      </w:del>
      <w:r w:rsidR="000A7F29">
        <w:t xml:space="preserve">of the late 1980’s, 1990’s and </w:t>
      </w:r>
      <w:r w:rsidR="000E24E4">
        <w:t xml:space="preserve">early </w:t>
      </w:r>
      <w:r w:rsidR="000A7F29">
        <w:t>2000’s</w:t>
      </w:r>
      <w:del w:id="154" w:author="Frieden, Jeffry" w:date="2020-09-03T20:18:00Z">
        <w:r w:rsidR="000E7F54" w:rsidDel="00C100A8">
          <w:delText>—</w:delText>
        </w:r>
        <w:r w:rsidR="000A7F29" w:rsidDel="00C100A8">
          <w:delText xml:space="preserve">as represented by unstoppable bull markets on Wall Street, </w:delText>
        </w:r>
        <w:r w:rsidR="000E7F54" w:rsidDel="00C100A8">
          <w:delText xml:space="preserve">large income </w:delText>
        </w:r>
        <w:r w:rsidR="000A7F29" w:rsidDel="00C100A8">
          <w:delText xml:space="preserve">gains on Main Street and dramatic military victories </w:delText>
        </w:r>
        <w:r w:rsidR="00C47066" w:rsidDel="00C100A8">
          <w:delText>around the globe</w:delText>
        </w:r>
        <w:r w:rsidR="000E7F54" w:rsidDel="00C100A8">
          <w:delText>—</w:delText>
        </w:r>
      </w:del>
      <w:ins w:id="155" w:author="Frieden, Jeffry" w:date="2020-09-03T20:18:00Z">
        <w:r>
          <w:t xml:space="preserve"> </w:t>
        </w:r>
      </w:ins>
      <w:r w:rsidR="000A7F29">
        <w:t xml:space="preserve">masked </w:t>
      </w:r>
      <w:ins w:id="156" w:author="Frieden, Jeffry" w:date="2020-09-03T20:18:00Z">
        <w:r>
          <w:t xml:space="preserve">growing social and economic problems. </w:t>
        </w:r>
      </w:ins>
      <w:del w:id="157" w:author="Frieden, Jeffry" w:date="2020-09-03T20:19:00Z">
        <w:r w:rsidR="000A7F29" w:rsidDel="00C100A8">
          <w:delText xml:space="preserve">a </w:delText>
        </w:r>
        <w:r w:rsidR="000E7F54" w:rsidDel="00C100A8">
          <w:delText xml:space="preserve">mounting and </w:delText>
        </w:r>
        <w:r w:rsidR="000A7F29" w:rsidDel="00C100A8">
          <w:delText xml:space="preserve">hidden turbulence. </w:delText>
        </w:r>
      </w:del>
      <w:r w:rsidR="00BC7B2F">
        <w:t xml:space="preserve">Rising </w:t>
      </w:r>
      <w:ins w:id="158" w:author="Frieden, Jeffry" w:date="2020-09-03T20:19:00Z">
        <w:r>
          <w:t xml:space="preserve">economic </w:t>
        </w:r>
      </w:ins>
      <w:r w:rsidR="00BC7B2F">
        <w:t>inequality</w:t>
      </w:r>
      <w:ins w:id="159" w:author="Frieden, Jeffry" w:date="2020-09-03T20:19:00Z">
        <w:r>
          <w:t xml:space="preserve"> and inadequate </w:t>
        </w:r>
      </w:ins>
      <w:del w:id="160" w:author="Frieden, Jeffry" w:date="2020-09-03T20:19:00Z">
        <w:r w:rsidR="000A7F29" w:rsidDel="00C100A8">
          <w:delText>, massive deregulation and poor</w:delText>
        </w:r>
        <w:r w:rsidR="00BC7B2F" w:rsidDel="00C100A8">
          <w:delText xml:space="preserve"> </w:delText>
        </w:r>
      </w:del>
      <w:r w:rsidR="000A7F29">
        <w:t xml:space="preserve">social </w:t>
      </w:r>
      <w:r w:rsidR="00BC7B2F">
        <w:t xml:space="preserve">policies </w:t>
      </w:r>
      <w:ins w:id="161" w:author="Frieden, Jeffry" w:date="2020-09-03T20:19:00Z">
        <w:r>
          <w:t xml:space="preserve">widened divisions in American society: between the rich and the middle class, </w:t>
        </w:r>
      </w:ins>
      <w:ins w:id="162" w:author="Frieden, Jeffry" w:date="2020-09-03T20:20:00Z">
        <w:r>
          <w:t xml:space="preserve">between prosperous and distressed regions, </w:t>
        </w:r>
      </w:ins>
      <w:ins w:id="163" w:author="Frieden, Jeffry" w:date="2020-09-03T20:19:00Z">
        <w:r>
          <w:t>among the races</w:t>
        </w:r>
      </w:ins>
      <w:ins w:id="164" w:author="Frieden, Jeffry" w:date="2020-09-03T20:21:00Z">
        <w:r>
          <w:t>.</w:t>
        </w:r>
      </w:ins>
      <w:del w:id="165" w:author="Frieden, Jeffry" w:date="2020-09-03T20:20:00Z">
        <w:r w:rsidR="000A7F29" w:rsidDel="00C100A8">
          <w:delText xml:space="preserve">exasperated American </w:delText>
        </w:r>
        <w:r w:rsidR="00BC7B2F" w:rsidDel="00C100A8">
          <w:delText>racial, education</w:delText>
        </w:r>
        <w:r w:rsidR="000A7F29" w:rsidDel="00C100A8">
          <w:delText>al</w:delText>
        </w:r>
        <w:r w:rsidR="00BC7B2F" w:rsidDel="00C100A8">
          <w:delText xml:space="preserve">, </w:delText>
        </w:r>
        <w:r w:rsidR="005355D1" w:rsidDel="00C100A8">
          <w:delText>a</w:delText>
        </w:r>
        <w:r w:rsidR="000A7F29" w:rsidDel="00C100A8">
          <w:delText>nd competitive divides on the domestic front</w:delText>
        </w:r>
        <w:r w:rsidR="005355D1" w:rsidDel="00C100A8">
          <w:delText xml:space="preserve">; </w:delText>
        </w:r>
        <w:r w:rsidR="000A7F29" w:rsidDel="00C100A8">
          <w:delText xml:space="preserve">blighted US diplomatic </w:delText>
        </w:r>
        <w:r w:rsidR="005355D1" w:rsidDel="00C100A8">
          <w:delText>policies</w:delText>
        </w:r>
        <w:r w:rsidR="00A96E70" w:rsidDel="00C100A8">
          <w:delText xml:space="preserve"> </w:delText>
        </w:r>
        <w:r w:rsidR="005355D1" w:rsidDel="00C100A8">
          <w:delText xml:space="preserve">hurt American influence </w:delText>
        </w:r>
        <w:r w:rsidR="00A96E70" w:rsidDel="00C100A8">
          <w:delText xml:space="preserve">abroad. </w:delText>
        </w:r>
        <w:r w:rsidR="000E7F54" w:rsidDel="00C100A8">
          <w:delText xml:space="preserve">The ramifications of those maladapted policies are clear today: the Black Lives Matter movement is </w:delText>
        </w:r>
        <w:r w:rsidR="00903DD5" w:rsidDel="00C100A8">
          <w:delText xml:space="preserve">now </w:delText>
        </w:r>
        <w:r w:rsidR="000E7F54" w:rsidDel="00C100A8">
          <w:delText>justifiably protesting for greater racial equity</w:delText>
        </w:r>
        <w:r w:rsidR="00903DD5" w:rsidDel="00C100A8">
          <w:delText>,</w:delText>
        </w:r>
        <w:r w:rsidR="000E7F54" w:rsidDel="00C100A8">
          <w:delText xml:space="preserve"> the demand for gender equality has reach</w:delText>
        </w:r>
        <w:r w:rsidR="00903DD5" w:rsidDel="00C100A8">
          <w:delText>ed</w:delText>
        </w:r>
        <w:r w:rsidR="000E7F54" w:rsidDel="00C100A8">
          <w:delText xml:space="preserve"> a </w:delText>
        </w:r>
        <w:r w:rsidR="00903DD5" w:rsidDel="00C100A8">
          <w:delText>crescendo</w:delText>
        </w:r>
        <w:r w:rsidR="000E7F54" w:rsidDel="00C100A8">
          <w:delText xml:space="preserve"> and </w:delText>
        </w:r>
        <w:r w:rsidR="00903DD5" w:rsidDel="00C100A8">
          <w:delText xml:space="preserve">the </w:delText>
        </w:r>
        <w:r w:rsidR="00752817" w:rsidDel="00C100A8">
          <w:delText xml:space="preserve">income gap between the wealthy and destitute </w:delText>
        </w:r>
        <w:r w:rsidR="000E24E4" w:rsidDel="00C100A8">
          <w:delText>has diverged to some of its widest points</w:delText>
        </w:r>
        <w:r w:rsidR="000E7F54" w:rsidDel="00C100A8">
          <w:delText>. T</w:delText>
        </w:r>
        <w:r w:rsidR="00A96E70" w:rsidDel="00C100A8">
          <w:delText xml:space="preserve">he </w:delText>
        </w:r>
        <w:r w:rsidR="005355D1" w:rsidDel="00C100A8">
          <w:delText xml:space="preserve">novel </w:delText>
        </w:r>
        <w:r w:rsidR="00A96E70" w:rsidDel="00C100A8">
          <w:delText>Coronavirus</w:delText>
        </w:r>
        <w:r w:rsidR="005355D1" w:rsidDel="00C100A8">
          <w:delText xml:space="preserve"> Pandemic of 2020</w:delText>
        </w:r>
        <w:r w:rsidR="00A96E70" w:rsidDel="00C100A8">
          <w:delText xml:space="preserve"> </w:delText>
        </w:r>
        <w:r w:rsidR="005355D1" w:rsidDel="00C100A8">
          <w:delText xml:space="preserve">did not create these challenges—it merely </w:delText>
        </w:r>
        <w:r w:rsidR="00A96E70" w:rsidDel="00C100A8">
          <w:delText>exposed the</w:delText>
        </w:r>
        <w:r w:rsidR="005355D1" w:rsidDel="00C100A8">
          <w:delText xml:space="preserve">m. The dramatic economic and political </w:delText>
        </w:r>
        <w:r w:rsidR="00A96E70" w:rsidDel="00C100A8">
          <w:delText xml:space="preserve">inequities of </w:delText>
        </w:r>
      </w:del>
      <w:ins w:id="166" w:author="Frieden, Jeffry" w:date="2020-09-03T20:23:00Z">
        <w:r>
          <w:t xml:space="preserve"> [SOME SHORTENED VARIANT OF THIS, WITH REPRESENTATIVE DATA] </w:t>
        </w:r>
      </w:ins>
      <w:moveToRangeStart w:id="167" w:author="Frieden, Jeffry" w:date="2020-09-03T20:22:00Z" w:name="move50056995"/>
      <w:moveTo w:id="168" w:author="Frieden, Jeffry" w:date="2020-09-03T20:22:00Z">
        <w:r>
          <w:t xml:space="preserve">Since the late-1980s, the ‘American Dream’ has continued to become more elusive. According to the Federal Reserve, the </w:t>
        </w:r>
        <w:r>
          <w:fldChar w:fldCharType="begin"/>
        </w:r>
        <w:r>
          <w:instrText xml:space="preserve"> HYPERLINK "https://www.federalreserve.gov/releases/z1/dataviz/dfa/distribute/chart/" \l "range:1989.3,2020.1;quarter:122;series:Net%20worth;demographic:networth;population:1,3,5,7;units:levels" </w:instrText>
        </w:r>
        <w:r>
          <w:fldChar w:fldCharType="separate"/>
        </w:r>
        <w:r w:rsidRPr="00AF09C6">
          <w:rPr>
            <w:rStyle w:val="Hyperlink"/>
          </w:rPr>
          <w:t>share of wealth</w:t>
        </w:r>
        <w:r>
          <w:rPr>
            <w:rStyle w:val="Hyperlink"/>
          </w:rPr>
          <w:fldChar w:fldCharType="end"/>
        </w:r>
        <w:r>
          <w:t xml:space="preserve"> held by the top 1% of Americans has steadily increased from approximately 23.5% in 1989 to approximately 32.7% in 2019; meanwhile, the share of assets held by Black, Hispanic and other minorities has remained largely stagnant throughout. In addition, traditional avenues for advancement have become even more unattainable; using data from US News &amp; World Report, between 2000 and 2020, </w:t>
        </w:r>
        <w:r>
          <w:fldChar w:fldCharType="begin"/>
        </w:r>
        <w:r>
          <w:instrText xml:space="preserve"> HYPERLINK "https://www.usnews.com/education/best-colleges/paying-for-college/articles/2017-09-20/see-20-years-of-tuition-growth-at-national-universities" </w:instrText>
        </w:r>
        <w:r>
          <w:fldChar w:fldCharType="separate"/>
        </w:r>
        <w:r w:rsidRPr="00AF09C6">
          <w:rPr>
            <w:rStyle w:val="Hyperlink"/>
          </w:rPr>
          <w:t>annual tuition</w:t>
        </w:r>
        <w:r>
          <w:rPr>
            <w:rStyle w:val="Hyperlink"/>
          </w:rPr>
          <w:fldChar w:fldCharType="end"/>
        </w:r>
        <w:r>
          <w:t xml:space="preserve"> at private universities increased 154%, and, at public universities, it rose a staggering 181% for out-of-state students and an eye-watering 221% for in-state students. These statistics are just the tip of the iceberg for the United States’ decay during the Pax-Americana: healthcare costs have increased vastly over inflation, infrastructure investment has fallen to some of its lowest levels in a century and the urban-rural divide has widened to some of its highest levels. </w:t>
        </w:r>
      </w:moveTo>
    </w:p>
    <w:p w14:paraId="4348BCA3" w14:textId="42AD0EC8" w:rsidR="00C100A8" w:rsidDel="00C100A8" w:rsidRDefault="00C100A8" w:rsidP="00C100A8">
      <w:pPr>
        <w:rPr>
          <w:del w:id="169" w:author="Frieden, Jeffry" w:date="2020-09-03T20:23:00Z"/>
          <w:moveTo w:id="170" w:author="Frieden, Jeffry" w:date="2020-09-03T20:22:00Z"/>
        </w:rPr>
      </w:pPr>
    </w:p>
    <w:moveToRangeEnd w:id="167"/>
    <w:p w14:paraId="51D47A4C" w14:textId="5879875D" w:rsidR="00BC7B2F" w:rsidRPr="00BC7B2F" w:rsidRDefault="00C100A8" w:rsidP="000A7F29">
      <w:pPr>
        <w:rPr>
          <w:b/>
          <w:bCs/>
        </w:rPr>
      </w:pPr>
      <w:ins w:id="171" w:author="Frieden, Jeffry" w:date="2020-09-03T20:21:00Z">
        <w:r>
          <w:t xml:space="preserve"> </w:t>
        </w:r>
      </w:ins>
      <w:ins w:id="172" w:author="Frieden, Jeffry" w:date="2020-09-03T20:20:00Z">
        <w:r>
          <w:t>T</w:t>
        </w:r>
      </w:ins>
      <w:del w:id="173" w:author="Frieden, Jeffry" w:date="2020-09-03T20:20:00Z">
        <w:r w:rsidR="00A96E70" w:rsidDel="00C100A8">
          <w:delText>t</w:delText>
        </w:r>
      </w:del>
      <w:r w:rsidR="00A96E70">
        <w:t xml:space="preserve">he </w:t>
      </w:r>
      <w:ins w:id="174" w:author="Frieden, Jeffry" w:date="2020-09-03T20:21:00Z">
        <w:r>
          <w:t>two decades leading up to 2007 now seem more like a</w:t>
        </w:r>
      </w:ins>
      <w:ins w:id="175" w:author="Frieden, Jeffry" w:date="2020-09-03T20:22:00Z">
        <w:r>
          <w:t xml:space="preserve"> pale copy of the </w:t>
        </w:r>
      </w:ins>
      <w:del w:id="176" w:author="Frieden, Jeffry" w:date="2020-09-03T20:21:00Z">
        <w:r w:rsidR="00A96E70" w:rsidDel="00C100A8">
          <w:delText xml:space="preserve">Pax Americana </w:delText>
        </w:r>
        <w:r w:rsidR="005355D1" w:rsidDel="00C100A8">
          <w:delText xml:space="preserve">revealed </w:delText>
        </w:r>
        <w:r w:rsidR="000E7F54" w:rsidDel="00C100A8">
          <w:delText>the</w:delText>
        </w:r>
        <w:r w:rsidR="005355D1" w:rsidDel="00C100A8">
          <w:delText xml:space="preserve"> period for</w:delText>
        </w:r>
        <w:r w:rsidR="00A96E70" w:rsidDel="00C100A8">
          <w:delText xml:space="preserve"> what </w:delText>
        </w:r>
        <w:r w:rsidR="005355D1" w:rsidDel="00C100A8">
          <w:delText>it really was</w:delText>
        </w:r>
        <w:r w:rsidR="00A96E70" w:rsidDel="00C100A8">
          <w:delText>: a modern-day</w:delText>
        </w:r>
      </w:del>
      <w:r w:rsidR="00A96E70">
        <w:t xml:space="preserve"> ‘Gilded </w:t>
      </w:r>
      <w:ins w:id="177" w:author="Frieden, Jeffry" w:date="2020-09-03T20:21:00Z">
        <w:r>
          <w:t>Age</w:t>
        </w:r>
      </w:ins>
      <w:del w:id="178" w:author="Frieden, Jeffry" w:date="2020-09-03T20:21:00Z">
        <w:r w:rsidR="00A96E70" w:rsidDel="00C100A8">
          <w:delText>Era</w:delText>
        </w:r>
      </w:del>
      <w:ins w:id="179" w:author="Frieden, Jeffry" w:date="2020-09-03T20:21:00Z">
        <w:r>
          <w:t>,</w:t>
        </w:r>
      </w:ins>
      <w:del w:id="180" w:author="Frieden, Jeffry" w:date="2020-09-03T20:21:00Z">
        <w:r w:rsidR="00A96E70" w:rsidDel="00C100A8">
          <w:delText>.</w:delText>
        </w:r>
      </w:del>
      <w:r w:rsidR="00A96E70">
        <w:t>’</w:t>
      </w:r>
      <w:ins w:id="181" w:author="Frieden, Jeffry" w:date="2020-09-03T20:21:00Z">
        <w:r>
          <w:t xml:space="preserve"> a lull before the storm.</w:t>
        </w:r>
      </w:ins>
    </w:p>
    <w:p w14:paraId="1BE4B7B5" w14:textId="77777777" w:rsidR="00D25150" w:rsidRDefault="00D25150" w:rsidP="002F470D">
      <w:pPr>
        <w:rPr>
          <w:b/>
          <w:bCs/>
        </w:rPr>
      </w:pPr>
    </w:p>
    <w:p w14:paraId="3B71F88E" w14:textId="53FFC201" w:rsidR="002F470D" w:rsidRDefault="002F470D" w:rsidP="002F470D">
      <w:pPr>
        <w:rPr>
          <w:b/>
          <w:bCs/>
        </w:rPr>
      </w:pPr>
      <w:del w:id="182" w:author="Frieden, Jeffry" w:date="2020-09-03T20:22:00Z">
        <w:r w:rsidDel="00C100A8">
          <w:rPr>
            <w:b/>
            <w:bCs/>
          </w:rPr>
          <w:delText xml:space="preserve">The Rise of </w:delText>
        </w:r>
      </w:del>
      <w:r>
        <w:rPr>
          <w:b/>
          <w:bCs/>
        </w:rPr>
        <w:t xml:space="preserve">Nationalism, Populism, </w:t>
      </w:r>
      <w:del w:id="183" w:author="Frieden, Jeffry" w:date="2020-09-03T20:22:00Z">
        <w:r w:rsidDel="00C100A8">
          <w:rPr>
            <w:b/>
            <w:bCs/>
          </w:rPr>
          <w:delText xml:space="preserve">Demagoguery and International </w:delText>
        </w:r>
      </w:del>
      <w:r>
        <w:rPr>
          <w:b/>
          <w:bCs/>
        </w:rPr>
        <w:t>Isolationism</w:t>
      </w:r>
    </w:p>
    <w:p w14:paraId="4922559C" w14:textId="5BFB40B8" w:rsidR="00A3456F" w:rsidRDefault="00A3456F" w:rsidP="002F470D">
      <w:pPr>
        <w:rPr>
          <w:b/>
          <w:bCs/>
        </w:rPr>
      </w:pPr>
    </w:p>
    <w:p w14:paraId="56D3622C" w14:textId="2ADE5482" w:rsidR="0029379B" w:rsidDel="00C100A8" w:rsidRDefault="0029379B" w:rsidP="0029379B">
      <w:pPr>
        <w:rPr>
          <w:moveFrom w:id="184" w:author="Frieden, Jeffry" w:date="2020-09-03T20:22:00Z"/>
        </w:rPr>
      </w:pPr>
      <w:moveFromRangeStart w:id="185" w:author="Frieden, Jeffry" w:date="2020-09-03T20:22:00Z" w:name="move50056995"/>
      <w:moveFrom w:id="186" w:author="Frieden, Jeffry" w:date="2020-09-03T20:22:00Z">
        <w:r w:rsidDel="00C100A8">
          <w:t xml:space="preserve">Since the late-1980s, the ‘American Dream’ has continued to become more elusive. </w:t>
        </w:r>
        <w:r w:rsidR="00AF09C6" w:rsidDel="00C100A8">
          <w:t>According to the Federal Reserve, t</w:t>
        </w:r>
        <w:r w:rsidR="005355D1" w:rsidDel="00C100A8">
          <w:t xml:space="preserve">he </w:t>
        </w:r>
        <w:r w:rsidR="00BA0561" w:rsidDel="00C100A8">
          <w:fldChar w:fldCharType="begin"/>
        </w:r>
        <w:r w:rsidR="00BA0561" w:rsidDel="00C100A8">
          <w:instrText xml:space="preserve"> HYPERLINK "https://www.federalreserve.gov/releases/z1/dataviz/dfa/distribute/chart/" \l "range:1989.3,2020.1;quarter:122;series:Net%20worth;demographic:networth;population:1,3,5,7;units:levels" </w:instrText>
        </w:r>
        <w:r w:rsidR="00BA0561" w:rsidDel="00C100A8">
          <w:fldChar w:fldCharType="separate"/>
        </w:r>
        <w:r w:rsidR="005355D1" w:rsidRPr="00AF09C6" w:rsidDel="00C100A8">
          <w:rPr>
            <w:rStyle w:val="Hyperlink"/>
          </w:rPr>
          <w:t>share of wealth</w:t>
        </w:r>
        <w:r w:rsidR="00BA0561" w:rsidDel="00C100A8">
          <w:rPr>
            <w:rStyle w:val="Hyperlink"/>
          </w:rPr>
          <w:fldChar w:fldCharType="end"/>
        </w:r>
        <w:r w:rsidR="005355D1" w:rsidDel="00C100A8">
          <w:t xml:space="preserve"> held by the top 1% of Americans has steadily increased</w:t>
        </w:r>
        <w:r w:rsidR="0071584E" w:rsidDel="00C100A8">
          <w:t xml:space="preserve"> from approximately 23.5% in 1989 to approximately 32.7% in 2019</w:t>
        </w:r>
        <w:r w:rsidR="00C47066" w:rsidDel="00C100A8">
          <w:t>;</w:t>
        </w:r>
        <w:r w:rsidR="0071584E" w:rsidDel="00C100A8">
          <w:t xml:space="preserve"> </w:t>
        </w:r>
        <w:r w:rsidR="00C47066" w:rsidDel="00C100A8">
          <w:t>m</w:t>
        </w:r>
        <w:r w:rsidR="0071584E" w:rsidDel="00C100A8">
          <w:t xml:space="preserve">eanwhile, the share of assets held by Black, Hispanic and other </w:t>
        </w:r>
        <w:r w:rsidR="00FA1DB4" w:rsidDel="00C100A8">
          <w:t>m</w:t>
        </w:r>
        <w:r w:rsidR="0071584E" w:rsidDel="00C100A8">
          <w:t xml:space="preserve">inorities has remained largely stagnant </w:t>
        </w:r>
        <w:r w:rsidR="00C47066" w:rsidDel="00C100A8">
          <w:t>throughout</w:t>
        </w:r>
        <w:r w:rsidR="00FA1DB4" w:rsidDel="00C100A8">
          <w:t xml:space="preserve">. In addition, </w:t>
        </w:r>
        <w:r w:rsidDel="00C100A8">
          <w:t>t</w:t>
        </w:r>
        <w:r w:rsidR="00FA1DB4" w:rsidDel="00C100A8">
          <w:t xml:space="preserve">raditional avenues for advancement have become </w:t>
        </w:r>
        <w:r w:rsidR="00C47066" w:rsidDel="00C100A8">
          <w:t>even more unattainable</w:t>
        </w:r>
        <w:r w:rsidR="00FA1DB4" w:rsidDel="00C100A8">
          <w:t>;</w:t>
        </w:r>
        <w:r w:rsidR="00AF09C6" w:rsidDel="00C100A8">
          <w:t xml:space="preserve"> using data from US News &amp; World Report,</w:t>
        </w:r>
        <w:r w:rsidR="00FA1DB4" w:rsidDel="00C100A8">
          <w:t xml:space="preserve"> </w:t>
        </w:r>
        <w:r w:rsidDel="00C100A8">
          <w:t xml:space="preserve">between 2000 and 2020, </w:t>
        </w:r>
        <w:r w:rsidR="00BA0561" w:rsidDel="00C100A8">
          <w:fldChar w:fldCharType="begin"/>
        </w:r>
        <w:r w:rsidR="00BA0561" w:rsidDel="00C100A8">
          <w:instrText xml:space="preserve"> HYPERLINK "https://www.usnews.com/education/best-colleges/paying-for-college/articles/2017-09-20/see-20-years-of-tuition-growth-at-national-universities" </w:instrText>
        </w:r>
        <w:r w:rsidR="00BA0561" w:rsidDel="00C100A8">
          <w:fldChar w:fldCharType="separate"/>
        </w:r>
        <w:r w:rsidR="00FA1DB4" w:rsidRPr="00AF09C6" w:rsidDel="00C100A8">
          <w:rPr>
            <w:rStyle w:val="Hyperlink"/>
          </w:rPr>
          <w:t>annual tuition</w:t>
        </w:r>
        <w:r w:rsidR="00BA0561" w:rsidDel="00C100A8">
          <w:rPr>
            <w:rStyle w:val="Hyperlink"/>
          </w:rPr>
          <w:fldChar w:fldCharType="end"/>
        </w:r>
        <w:r w:rsidR="00FA1DB4" w:rsidDel="00C100A8">
          <w:t xml:space="preserve"> at </w:t>
        </w:r>
        <w:r w:rsidDel="00C100A8">
          <w:t xml:space="preserve">private </w:t>
        </w:r>
        <w:r w:rsidR="00FA1DB4" w:rsidDel="00C100A8">
          <w:t>universities increased</w:t>
        </w:r>
        <w:r w:rsidDel="00C100A8">
          <w:t xml:space="preserve"> 154%, and, at public universities, it rose a staggering 181% for out-of-state students and an eye-watering 221% for in-state students. </w:t>
        </w:r>
        <w:r w:rsidR="00C47066" w:rsidDel="00C100A8">
          <w:t>T</w:t>
        </w:r>
        <w:r w:rsidDel="00C100A8">
          <w:t xml:space="preserve">hese statistics are just the tip of the iceberg for </w:t>
        </w:r>
        <w:r w:rsidR="00C47066" w:rsidDel="00C100A8">
          <w:t>the United States’</w:t>
        </w:r>
        <w:r w:rsidDel="00C100A8">
          <w:t xml:space="preserve"> decay</w:t>
        </w:r>
        <w:r w:rsidR="009B7DEA" w:rsidDel="00C100A8">
          <w:t xml:space="preserve"> during </w:t>
        </w:r>
        <w:r w:rsidR="00C47066" w:rsidDel="00C100A8">
          <w:t>the Pax-Americana</w:t>
        </w:r>
        <w:r w:rsidDel="00C100A8">
          <w:t>: healthcare costs</w:t>
        </w:r>
        <w:r w:rsidR="00C47066" w:rsidDel="00C100A8">
          <w:t xml:space="preserve"> have</w:t>
        </w:r>
        <w:r w:rsidDel="00C100A8">
          <w:t xml:space="preserve"> increased vastly over inflation, infrastructure investment has fallen to some of its lowest levels in a century and the urban-rural divide has widened to some of its highest levels. </w:t>
        </w:r>
      </w:moveFrom>
    </w:p>
    <w:p w14:paraId="2DC3D958" w14:textId="2E5CC9B5" w:rsidR="0029379B" w:rsidDel="001B6F7C" w:rsidRDefault="0029379B" w:rsidP="0071584E">
      <w:pPr>
        <w:rPr>
          <w:del w:id="187" w:author="Frieden, Jeffry" w:date="2020-09-06T21:37:00Z"/>
          <w:moveFrom w:id="188" w:author="Frieden, Jeffry" w:date="2020-09-03T20:22:00Z"/>
        </w:rPr>
      </w:pPr>
    </w:p>
    <w:moveFromRangeEnd w:id="185"/>
    <w:p w14:paraId="1484A319" w14:textId="34B4D818" w:rsidR="001B6F7C" w:rsidRDefault="001B6F7C" w:rsidP="00903DD5">
      <w:pPr>
        <w:rPr>
          <w:ins w:id="189" w:author="Frieden, Jeffry" w:date="2020-09-06T21:40:00Z"/>
        </w:rPr>
      </w:pPr>
      <w:ins w:id="190" w:author="Frieden, Jeffry" w:date="2020-09-06T21:37:00Z">
        <w:r>
          <w:t>For decades, the United States accumulated social and economic problems. Entire regions of the country suffered from a con</w:t>
        </w:r>
      </w:ins>
      <w:ins w:id="191" w:author="Frieden, Jeffry" w:date="2020-09-06T21:38:00Z">
        <w:r>
          <w:t xml:space="preserve">tinual loss of well-paying jobs in manufacturing, due both to technological change and globalization. The gap grew between the prosperous big cities and the struggling rural and ex-urban areas. </w:t>
        </w:r>
      </w:ins>
      <w:ins w:id="192" w:author="Frieden, Jeffry" w:date="2020-09-06T21:39:00Z">
        <w:r>
          <w:t xml:space="preserve">Workers without a college education fell ever farther behind those with college. When the Great Financial Crisis hit, it sparked an outpouring of anger toward the country’s elites, who appeared </w:t>
        </w:r>
      </w:ins>
      <w:ins w:id="193" w:author="Frieden, Jeffry" w:date="2020-09-06T21:40:00Z">
        <w:r>
          <w:t xml:space="preserve">not only </w:t>
        </w:r>
      </w:ins>
      <w:ins w:id="194" w:author="Frieden, Jeffry" w:date="2020-09-06T21:39:00Z">
        <w:r>
          <w:t>to hav</w:t>
        </w:r>
      </w:ins>
      <w:ins w:id="195" w:author="Frieden, Jeffry" w:date="2020-09-06T21:40:00Z">
        <w:r>
          <w:t xml:space="preserve">e failed to deliver prosperity to large portions of the population, but also seemed not to care. </w:t>
        </w:r>
      </w:ins>
    </w:p>
    <w:p w14:paraId="18D2D428" w14:textId="6B21C84A" w:rsidR="001B6F7C" w:rsidRDefault="001B6F7C" w:rsidP="00903DD5">
      <w:pPr>
        <w:rPr>
          <w:ins w:id="196" w:author="Frieden, Jeffry" w:date="2020-09-06T21:40:00Z"/>
        </w:rPr>
      </w:pPr>
    </w:p>
    <w:p w14:paraId="0A0D9CD9" w14:textId="1FC6E4D8" w:rsidR="001B6F7C" w:rsidRDefault="001B6F7C" w:rsidP="00903DD5">
      <w:pPr>
        <w:rPr>
          <w:ins w:id="197" w:author="Frieden, Jeffry" w:date="2020-09-06T21:40:00Z"/>
        </w:rPr>
      </w:pPr>
      <w:ins w:id="198" w:author="Frieden, Jeffry" w:date="2020-09-06T21:40:00Z">
        <w:r>
          <w:t xml:space="preserve">Hostility toward the elite, the coasts, and the big cities </w:t>
        </w:r>
      </w:ins>
      <w:ins w:id="199" w:author="Frieden, Jeffry" w:date="2020-09-06T21:41:00Z">
        <w:r>
          <w:t>was harnessed by politicians who turned it in the direction of populist nationalism</w:t>
        </w:r>
      </w:ins>
      <w:ins w:id="200" w:author="Frieden, Jeffry" w:date="2020-09-06T21:42:00Z">
        <w:r>
          <w:t>, standing up for “the people” against the elite</w:t>
        </w:r>
      </w:ins>
      <w:ins w:id="201" w:author="Frieden, Jeffry" w:date="2020-09-06T21:41:00Z">
        <w:r>
          <w:t xml:space="preserve">. The </w:t>
        </w:r>
        <w:r>
          <w:lastRenderedPageBreak/>
          <w:t xml:space="preserve">elites had deserted the people, and the people were revolting. The elites had built a multilateral, globalized world that enriched themselves and their allies; </w:t>
        </w:r>
      </w:ins>
      <w:ins w:id="202" w:author="Frieden, Jeffry" w:date="2020-09-06T21:42:00Z">
        <w:r>
          <w:t>the people wanted nothing to do with it.</w:t>
        </w:r>
      </w:ins>
      <w:ins w:id="203" w:author="Frieden, Jeffry" w:date="2020-09-06T21:43:00Z">
        <w:r>
          <w:t xml:space="preserve"> Donald Trump’s presidential campaign of 2016 harnessed much of the anger that had built up over decades, and turned it toward an attack on the </w:t>
        </w:r>
        <w:r w:rsidR="003E0A32">
          <w:t>foundations of the modern international economic and political order. In office, President Trump has eschewed multilateralism, pull</w:t>
        </w:r>
      </w:ins>
      <w:ins w:id="204" w:author="Frieden, Jeffry" w:date="2020-09-06T21:44:00Z">
        <w:r w:rsidR="003E0A32">
          <w:t>ed out of treaties and other obligations, attached the WTO and other international institutions, and revived the isolationists’ 1930s call for “America First.”</w:t>
        </w:r>
      </w:ins>
    </w:p>
    <w:p w14:paraId="6290ED95" w14:textId="4B2EF412" w:rsidR="00903DD5" w:rsidDel="003E0A32" w:rsidRDefault="00C47066" w:rsidP="00903DD5">
      <w:pPr>
        <w:rPr>
          <w:del w:id="205" w:author="Frieden, Jeffry" w:date="2020-09-06T21:45:00Z"/>
        </w:rPr>
      </w:pPr>
      <w:del w:id="206" w:author="Frieden, Jeffry" w:date="2020-09-06T21:45:00Z">
        <w:r w:rsidDel="003E0A32">
          <w:delText>While</w:delText>
        </w:r>
        <w:r w:rsidR="00A13D5F" w:rsidDel="003E0A32">
          <w:delText xml:space="preserve"> </w:delText>
        </w:r>
        <w:r w:rsidDel="003E0A32">
          <w:delText xml:space="preserve">United States economic and social policies have largely failed domestically, they have fared even worse internationally. Attempts at democratization, </w:delText>
        </w:r>
        <w:r w:rsidR="000E24E4" w:rsidDel="003E0A32">
          <w:delText>‘</w:delText>
        </w:r>
        <w:r w:rsidDel="003E0A32">
          <w:delText>hearts and minds</w:delText>
        </w:r>
        <w:r w:rsidR="000E24E4" w:rsidDel="003E0A32">
          <w:delText>’</w:delText>
        </w:r>
        <w:r w:rsidDel="003E0A32">
          <w:delText xml:space="preserve"> campaigns and cultural imperialism has left much of the world feeling exasperated at best—and antagonized at worst. </w:delText>
        </w:r>
        <w:r w:rsidR="00903DD5" w:rsidDel="003E0A32">
          <w:delText>As a result</w:delText>
        </w:r>
        <w:r w:rsidDel="003E0A32">
          <w:delText xml:space="preserve">, </w:delText>
        </w:r>
        <w:r w:rsidR="00903DD5" w:rsidDel="003E0A32">
          <w:delText xml:space="preserve">today </w:delText>
        </w:r>
        <w:r w:rsidDel="003E0A32">
          <w:delText>our allies are rethinking their relations with America in record numbers.</w:delText>
        </w:r>
        <w:r w:rsidR="005C401A" w:rsidDel="003E0A32">
          <w:delText xml:space="preserve"> </w:delText>
        </w:r>
        <w:r w:rsidDel="003E0A32">
          <w:delText>These secular forces of inequality, inequity</w:delText>
        </w:r>
        <w:r w:rsidR="00A3456F" w:rsidDel="003E0A32">
          <w:delText xml:space="preserve"> </w:delText>
        </w:r>
        <w:r w:rsidDel="003E0A32">
          <w:delText xml:space="preserve">and injustice both at home and abroad of have </w:delText>
        </w:r>
        <w:r w:rsidR="00A3456F" w:rsidDel="003E0A32">
          <w:delText>led to powerful undercurrents</w:delText>
        </w:r>
        <w:r w:rsidDel="003E0A32">
          <w:delText xml:space="preserve"> both in America and around the world</w:delText>
        </w:r>
        <w:r w:rsidR="00E2427A" w:rsidDel="003E0A32">
          <w:delText xml:space="preserve"> spawning nationalism, populism, demagoguery and international isolationism</w:delText>
        </w:r>
        <w:r w:rsidR="00AF09C6" w:rsidDel="003E0A32">
          <w:delText xml:space="preserve">. </w:delText>
        </w:r>
      </w:del>
    </w:p>
    <w:p w14:paraId="6A77EF91" w14:textId="77777777" w:rsidR="00903DD5" w:rsidRDefault="00903DD5" w:rsidP="00903DD5"/>
    <w:p w14:paraId="070E689A" w14:textId="65BD3E1D" w:rsidR="00A3456F" w:rsidRPr="005C401A" w:rsidRDefault="003E0A32" w:rsidP="00903DD5">
      <w:ins w:id="207" w:author="Frieden, Jeffry" w:date="2020-09-06T21:45:00Z">
        <w:r>
          <w:t xml:space="preserve">[PUT IN GLOBAL CONTEXT – OTHERS HAVE FOLLOWED] </w:t>
        </w:r>
      </w:ins>
      <w:r w:rsidR="00AF09C6">
        <w:t xml:space="preserve">Nationalism is the new de facto foreign policy for many nations around the world; even the global hub of </w:t>
      </w:r>
      <w:r w:rsidR="000E24E4">
        <w:t>the United Kingdom</w:t>
      </w:r>
      <w:r w:rsidR="00AF09C6">
        <w:t xml:space="preserve"> </w:t>
      </w:r>
      <w:r w:rsidR="00E2427A">
        <w:t>has</w:t>
      </w:r>
      <w:r w:rsidR="00AF09C6">
        <w:t xml:space="preserve"> </w:t>
      </w:r>
      <w:r w:rsidR="00E2427A">
        <w:t xml:space="preserve">altered </w:t>
      </w:r>
      <w:r w:rsidR="00AF09C6">
        <w:t xml:space="preserve">its international stance as represented by the now infamous </w:t>
      </w:r>
      <w:hyperlink r:id="rId8" w:history="1">
        <w:r w:rsidR="00AF09C6" w:rsidRPr="00AF09C6">
          <w:rPr>
            <w:rStyle w:val="Hyperlink"/>
          </w:rPr>
          <w:t>Brexit</w:t>
        </w:r>
      </w:hyperlink>
      <w:r w:rsidR="00AF09C6">
        <w:t xml:space="preserve"> decision.</w:t>
      </w:r>
      <w:r w:rsidR="00E2427A">
        <w:t xml:space="preserve"> </w:t>
      </w:r>
      <w:r w:rsidR="00D04794">
        <w:t xml:space="preserve">If nationalism is </w:t>
      </w:r>
      <w:r w:rsidR="00903DD5">
        <w:t xml:space="preserve">now </w:t>
      </w:r>
      <w:r w:rsidR="00D04794">
        <w:t>the de facto foreign policy, then p</w:t>
      </w:r>
      <w:r w:rsidR="00E2427A">
        <w:t>opulism</w:t>
      </w:r>
      <w:r w:rsidR="00D04794">
        <w:t xml:space="preserve"> has become the de facto choice domestically; </w:t>
      </w:r>
      <w:r w:rsidR="00903DD5">
        <w:t xml:space="preserve">for example, </w:t>
      </w:r>
      <w:r w:rsidR="00D04794">
        <w:t xml:space="preserve">Donald Trump emboldens his base against the </w:t>
      </w:r>
      <w:hyperlink r:id="rId9" w:history="1">
        <w:r w:rsidR="00D04794" w:rsidRPr="00D04794">
          <w:rPr>
            <w:rStyle w:val="Hyperlink"/>
          </w:rPr>
          <w:t>‘radical left’</w:t>
        </w:r>
      </w:hyperlink>
      <w:r w:rsidR="00D04794">
        <w:t xml:space="preserve"> in America, Viktor </w:t>
      </w:r>
      <w:proofErr w:type="spellStart"/>
      <w:r w:rsidR="00D04794">
        <w:t>Orban</w:t>
      </w:r>
      <w:proofErr w:type="spellEnd"/>
      <w:r w:rsidR="00D04794">
        <w:t xml:space="preserve"> routinely invokes </w:t>
      </w:r>
      <w:hyperlink r:id="rId10" w:history="1">
        <w:r w:rsidR="00D04794" w:rsidRPr="00D04794">
          <w:rPr>
            <w:rStyle w:val="Hyperlink"/>
          </w:rPr>
          <w:t>‘Christian’ culture</w:t>
        </w:r>
      </w:hyperlink>
      <w:r w:rsidR="00D04794">
        <w:t xml:space="preserve"> in Hungary, and Vladimir Putin regularly castigates </w:t>
      </w:r>
      <w:hyperlink r:id="rId11" w:history="1">
        <w:r w:rsidR="00D04794" w:rsidRPr="00D04794">
          <w:rPr>
            <w:rStyle w:val="Hyperlink"/>
          </w:rPr>
          <w:t>Western liberalism</w:t>
        </w:r>
      </w:hyperlink>
      <w:r w:rsidR="00D04794">
        <w:t xml:space="preserve"> in Russia. Meanwhile, despite </w:t>
      </w:r>
      <w:r w:rsidR="005C401A">
        <w:t>ersatz calls for greater leadership by the people, demagog</w:t>
      </w:r>
      <w:r w:rsidR="00903DD5">
        <w:t xml:space="preserve">ic leaders </w:t>
      </w:r>
      <w:r w:rsidR="005C401A">
        <w:t xml:space="preserve">around the globe have </w:t>
      </w:r>
      <w:r w:rsidR="00903DD5">
        <w:t xml:space="preserve">only </w:t>
      </w:r>
      <w:r w:rsidR="005C401A">
        <w:t>further cemented their control</w:t>
      </w:r>
      <w:r w:rsidR="00903DD5">
        <w:t xml:space="preserve">; for instance, </w:t>
      </w:r>
      <w:r w:rsidR="005C401A">
        <w:t xml:space="preserve">China’s Xi Jinping has </w:t>
      </w:r>
      <w:r w:rsidR="00903DD5">
        <w:t xml:space="preserve">essentially asserted </w:t>
      </w:r>
      <w:r w:rsidR="005C401A">
        <w:t xml:space="preserve">himself as </w:t>
      </w:r>
      <w:hyperlink r:id="rId12" w:history="1">
        <w:r w:rsidR="005C401A" w:rsidRPr="005C401A">
          <w:rPr>
            <w:rStyle w:val="Hyperlink"/>
          </w:rPr>
          <w:t>‘President for Life’</w:t>
        </w:r>
      </w:hyperlink>
      <w:r w:rsidR="00903DD5">
        <w:t>, and</w:t>
      </w:r>
      <w:r w:rsidR="00752817">
        <w:t xml:space="preserve"> </w:t>
      </w:r>
      <w:r w:rsidR="005C401A">
        <w:t>Russia</w:t>
      </w:r>
      <w:r w:rsidR="00752817">
        <w:t xml:space="preserve">’s </w:t>
      </w:r>
      <w:r w:rsidR="005C401A">
        <w:t xml:space="preserve">Vladimir Putin has </w:t>
      </w:r>
      <w:hyperlink r:id="rId13" w:history="1">
        <w:r w:rsidR="005C401A" w:rsidRPr="005C401A">
          <w:rPr>
            <w:rStyle w:val="Hyperlink"/>
          </w:rPr>
          <w:t>done the same</w:t>
        </w:r>
      </w:hyperlink>
      <w:r w:rsidR="005C401A">
        <w:t xml:space="preserve">. Finally, new calls for international isolationism resound from </w:t>
      </w:r>
      <w:hyperlink r:id="rId14" w:history="1">
        <w:r w:rsidR="005C401A" w:rsidRPr="005C401A">
          <w:rPr>
            <w:rStyle w:val="Hyperlink"/>
          </w:rPr>
          <w:t>Brazil</w:t>
        </w:r>
      </w:hyperlink>
      <w:r w:rsidR="005C401A">
        <w:t xml:space="preserve"> to right here in </w:t>
      </w:r>
      <w:hyperlink r:id="rId15" w:history="1">
        <w:r w:rsidR="005C401A" w:rsidRPr="005C401A">
          <w:rPr>
            <w:rStyle w:val="Hyperlink"/>
          </w:rPr>
          <w:t>America</w:t>
        </w:r>
      </w:hyperlink>
      <w:r w:rsidR="00E41C4F">
        <w:t>, effectively dislodging a massive cornerstone from the international architecture established at Bretton Woods.</w:t>
      </w:r>
    </w:p>
    <w:p w14:paraId="0398041B" w14:textId="77777777" w:rsidR="00D25150" w:rsidRDefault="00D25150" w:rsidP="002F470D">
      <w:pPr>
        <w:rPr>
          <w:b/>
          <w:bCs/>
        </w:rPr>
      </w:pPr>
    </w:p>
    <w:p w14:paraId="2A0C88EC" w14:textId="68ADC037" w:rsidR="002F470D" w:rsidDel="0018266D" w:rsidRDefault="002F470D" w:rsidP="002F470D">
      <w:pPr>
        <w:rPr>
          <w:del w:id="208" w:author="Frieden, Jeffry" w:date="2020-09-06T21:45:00Z"/>
          <w:b/>
          <w:bCs/>
        </w:rPr>
      </w:pPr>
      <w:del w:id="209" w:author="Frieden, Jeffry" w:date="2020-09-06T21:45:00Z">
        <w:r w:rsidDel="003E0A32">
          <w:rPr>
            <w:b/>
            <w:bCs/>
          </w:rPr>
          <w:delText>Why This Is So Dangerous</w:delText>
        </w:r>
      </w:del>
      <w:ins w:id="210" w:author="Frieden, Jeffry" w:date="2020-09-06T21:45:00Z">
        <w:r w:rsidR="003E0A32">
          <w:rPr>
            <w:b/>
            <w:bCs/>
          </w:rPr>
          <w:t>Interwar interlude?</w:t>
        </w:r>
      </w:ins>
    </w:p>
    <w:p w14:paraId="6CB3F03E" w14:textId="77777777" w:rsidR="0018266D" w:rsidRDefault="0018266D" w:rsidP="002F470D">
      <w:pPr>
        <w:rPr>
          <w:ins w:id="211" w:author="Frieden, Jeffry" w:date="2020-09-06T22:06:00Z"/>
          <w:b/>
          <w:bCs/>
        </w:rPr>
      </w:pPr>
    </w:p>
    <w:p w14:paraId="57B0A6DD" w14:textId="3C1D441A" w:rsidR="00A3456F" w:rsidRDefault="00A3456F" w:rsidP="002F470D">
      <w:pPr>
        <w:rPr>
          <w:b/>
          <w:bCs/>
        </w:rPr>
      </w:pPr>
    </w:p>
    <w:p w14:paraId="2E2A2F2B" w14:textId="512BCE71" w:rsidR="00E70240" w:rsidRDefault="00E70240" w:rsidP="004C73F3">
      <w:pPr>
        <w:rPr>
          <w:ins w:id="212" w:author="Frieden, Jeffry" w:date="2020-09-06T21:49:00Z"/>
        </w:rPr>
      </w:pPr>
      <w:ins w:id="213" w:author="Frieden, Jeffry" w:date="2020-09-06T21:47:00Z">
        <w:r>
          <w:t>T</w:t>
        </w:r>
      </w:ins>
      <w:ins w:id="214" w:author="Frieden, Jeffry" w:date="2020-09-06T21:45:00Z">
        <w:r w:rsidR="003E0A32">
          <w:t>he troubled decades after World War One s</w:t>
        </w:r>
      </w:ins>
      <w:ins w:id="215" w:author="Frieden, Jeffry" w:date="2020-09-06T21:46:00Z">
        <w:r w:rsidR="003E0A32">
          <w:t xml:space="preserve">aw </w:t>
        </w:r>
      </w:ins>
      <w:del w:id="216" w:author="Frieden, Jeffry" w:date="2020-09-06T21:46:00Z">
        <w:r w:rsidR="00E41C4F" w:rsidDel="003E0A32">
          <w:delText xml:space="preserve">Just over 100 years ago, </w:delText>
        </w:r>
      </w:del>
      <w:r w:rsidR="00E41C4F">
        <w:t xml:space="preserve">a similar confluence of nationalist, populist, demagogic and isolationist forces </w:t>
      </w:r>
      <w:ins w:id="217" w:author="Frieden, Jeffry" w:date="2020-09-06T21:46:00Z">
        <w:r w:rsidR="003E0A32">
          <w:t xml:space="preserve">arose </w:t>
        </w:r>
      </w:ins>
      <w:del w:id="218" w:author="Frieden, Jeffry" w:date="2020-09-06T21:46:00Z">
        <w:r w:rsidR="00E41C4F" w:rsidDel="003E0A32">
          <w:delText xml:space="preserve">were brewing </w:delText>
        </w:r>
      </w:del>
      <w:ins w:id="219" w:author="Frieden, Jeffry" w:date="2020-09-06T21:46:00Z">
        <w:r w:rsidR="003E0A32">
          <w:t>in</w:t>
        </w:r>
      </w:ins>
      <w:del w:id="220" w:author="Frieden, Jeffry" w:date="2020-09-06T21:46:00Z">
        <w:r w:rsidR="00E41C4F" w:rsidDel="003E0A32">
          <w:delText>throughout</w:delText>
        </w:r>
      </w:del>
      <w:r w:rsidR="00E41C4F">
        <w:t xml:space="preserve"> Europe</w:t>
      </w:r>
      <w:ins w:id="221" w:author="Frieden, Jeffry" w:date="2020-09-06T21:46:00Z">
        <w:r w:rsidR="003E0A32">
          <w:t xml:space="preserve"> and the United States</w:t>
        </w:r>
      </w:ins>
      <w:r w:rsidR="00E41C4F">
        <w:t xml:space="preserve">. </w:t>
      </w:r>
      <w:ins w:id="222" w:author="Frieden, Jeffry" w:date="2020-09-06T21:47:00Z">
        <w:r>
          <w:t xml:space="preserve">The causes were similar: economic and social difficulties, financial crises, and a broad popular sense that ruling coalitions – and ruling classes more broadly – </w:t>
        </w:r>
      </w:ins>
      <w:ins w:id="223" w:author="Frieden, Jeffry" w:date="2020-09-06T21:48:00Z">
        <w:r>
          <w:t>offered little to the masses, and showed little interest in addressing their concerns. The similarities to the present are striking; but the differences are just as great. Strong as the nationalist urge is around the world, m</w:t>
        </w:r>
      </w:ins>
      <w:ins w:id="224" w:author="Frieden, Jeffry" w:date="2020-09-06T21:49:00Z">
        <w:r>
          <w:t xml:space="preserve">any of the great powers remain committed to some form of multilateralism, and to economic and political integration: Europe, Japan, Canada, and others seem more baffled by the American turn toward nationalist populism than drawn to it. </w:t>
        </w:r>
      </w:ins>
    </w:p>
    <w:p w14:paraId="3F8E0F26" w14:textId="77777777" w:rsidR="00E70240" w:rsidRDefault="00E70240" w:rsidP="004C73F3">
      <w:pPr>
        <w:rPr>
          <w:ins w:id="225" w:author="Frieden, Jeffry" w:date="2020-09-06T21:49:00Z"/>
        </w:rPr>
      </w:pPr>
    </w:p>
    <w:p w14:paraId="1E7A673F" w14:textId="5780A976" w:rsidR="002F470D" w:rsidRPr="004C73F3" w:rsidDel="00E70240" w:rsidRDefault="00E41C4F" w:rsidP="004C73F3">
      <w:pPr>
        <w:rPr>
          <w:del w:id="226" w:author="Frieden, Jeffry" w:date="2020-09-06T21:50:00Z"/>
        </w:rPr>
      </w:pPr>
      <w:del w:id="227" w:author="Frieden, Jeffry" w:date="2020-09-06T21:50:00Z">
        <w:r w:rsidDel="00E70240">
          <w:delText xml:space="preserve">Territorial disputes, new rivalries, militaristic leaders and declining international integration set the tinder; the assassination of Archduke Franz Ferdinand </w:delText>
        </w:r>
        <w:r w:rsidR="00752817" w:rsidDel="00E70240">
          <w:delText>lit</w:delText>
        </w:r>
        <w:r w:rsidDel="00E70240">
          <w:delText xml:space="preserve"> the fire ablaze</w:delText>
        </w:r>
        <w:r w:rsidR="00B766CC" w:rsidDel="00E70240">
          <w:delText>. The</w:delText>
        </w:r>
        <w:r w:rsidDel="00E70240">
          <w:delText xml:space="preserve"> result </w:delText>
        </w:r>
        <w:r w:rsidR="00B766CC" w:rsidDel="00E70240">
          <w:delText>was</w:delText>
        </w:r>
        <w:r w:rsidDel="00E70240">
          <w:delText xml:space="preserve"> the most destructive conflict the world had yet known, World War I. Although impossible to prognosticate another world war, one cannot help but notice the similarities in the secular forces today to the </w:delText>
        </w:r>
        <w:r w:rsidR="00B766CC" w:rsidDel="00E70240">
          <w:delText>confluence</w:delText>
        </w:r>
        <w:r w:rsidR="000E24E4" w:rsidDel="00E70240">
          <w:delText xml:space="preserve"> of event</w:delText>
        </w:r>
        <w:r w:rsidR="00B766CC" w:rsidDel="00E70240">
          <w:delText>s</w:delText>
        </w:r>
        <w:r w:rsidDel="00E70240">
          <w:delText xml:space="preserve"> that led to three decades of unprecedented turbulence</w:delText>
        </w:r>
        <w:r w:rsidR="00752817" w:rsidDel="00E70240">
          <w:delText xml:space="preserve"> a century ago</w:delText>
        </w:r>
        <w:r w:rsidR="000E24E4" w:rsidDel="00E70240">
          <w:delText xml:space="preserve"> (World War I, the Great Depression, and World War II)</w:delText>
        </w:r>
        <w:r w:rsidDel="00E70240">
          <w:delText xml:space="preserve">. Instead of suggesting the world is heading towards World War III, these </w:delText>
        </w:r>
        <w:r w:rsidR="004C73F3" w:rsidDel="00E70240">
          <w:delText>authors</w:delText>
        </w:r>
        <w:r w:rsidDel="00E70240">
          <w:delText xml:space="preserve"> suggest th</w:delText>
        </w:r>
        <w:r w:rsidR="004C73F3" w:rsidDel="00E70240">
          <w:delText>at the world is perhaps at the dawn of a new era of global history—an epoch heralded by the nations best able to emerge from the Coronavirus Pandemic.</w:delText>
        </w:r>
      </w:del>
    </w:p>
    <w:p w14:paraId="5B771535" w14:textId="7DF1EE27" w:rsidR="004C73F3" w:rsidDel="00E70240" w:rsidRDefault="004C73F3" w:rsidP="002F470D">
      <w:pPr>
        <w:rPr>
          <w:del w:id="228" w:author="Frieden, Jeffry" w:date="2020-09-06T21:50:00Z"/>
          <w:b/>
          <w:bCs/>
        </w:rPr>
      </w:pPr>
    </w:p>
    <w:p w14:paraId="60505835" w14:textId="454A49A6" w:rsidR="002F470D" w:rsidRDefault="002F470D" w:rsidP="002F470D">
      <w:pPr>
        <w:rPr>
          <w:b/>
          <w:bCs/>
        </w:rPr>
      </w:pPr>
      <w:del w:id="229" w:author="Frieden, Jeffry" w:date="2020-09-06T21:50:00Z">
        <w:r w:rsidDel="00E70240">
          <w:rPr>
            <w:b/>
            <w:bCs/>
          </w:rPr>
          <w:delText xml:space="preserve">The End of an Epoch: </w:delText>
        </w:r>
      </w:del>
      <w:r>
        <w:rPr>
          <w:b/>
          <w:bCs/>
        </w:rPr>
        <w:t>A New World Order?</w:t>
      </w:r>
    </w:p>
    <w:p w14:paraId="26E5CD84" w14:textId="5DBBE879" w:rsidR="002F470D" w:rsidRDefault="002F470D" w:rsidP="002F470D">
      <w:pPr>
        <w:rPr>
          <w:b/>
          <w:bCs/>
        </w:rPr>
      </w:pPr>
    </w:p>
    <w:p w14:paraId="6ADF580B" w14:textId="2C147D2E" w:rsidR="00E70240" w:rsidRDefault="00E70240" w:rsidP="002F470D">
      <w:pPr>
        <w:rPr>
          <w:ins w:id="230" w:author="Frieden, Jeffry" w:date="2020-09-06T21:50:00Z"/>
        </w:rPr>
      </w:pPr>
      <w:ins w:id="231" w:author="Frieden, Jeffry" w:date="2020-09-06T21:50:00Z">
        <w:r>
          <w:t>Nonetheless, the turn in American domestic and foreign policy may presage a reorganization of the broader world political economy. If the U</w:t>
        </w:r>
      </w:ins>
      <w:ins w:id="232" w:author="Frieden, Jeffry" w:date="2020-09-06T21:51:00Z">
        <w:r>
          <w:t>nited States continues on its current course, policymakers from Brussels to Beijing, and from Brasilia to Berlin, will have to reassess their place in the world. Will the European Union</w:t>
        </w:r>
      </w:ins>
      <w:ins w:id="233" w:author="Frieden, Jeffry" w:date="2020-09-06T21:52:00Z">
        <w:r>
          <w:t xml:space="preserve"> move to improve relations with Russia, and Japan with China? Will Russia and China work more closely together. Who will prevail in the latest version of the scramble for influence in Africa and the Middle East? If the </w:t>
        </w:r>
      </w:ins>
      <w:ins w:id="234" w:author="Frieden, Jeffry" w:date="2020-09-06T21:53:00Z">
        <w:r>
          <w:t>existing international order begins to crumble, what will replace it?</w:t>
        </w:r>
      </w:ins>
    </w:p>
    <w:p w14:paraId="0F1476A9" w14:textId="77777777" w:rsidR="00E70240" w:rsidRDefault="00E70240" w:rsidP="002F470D">
      <w:pPr>
        <w:rPr>
          <w:ins w:id="235" w:author="Frieden, Jeffry" w:date="2020-09-06T21:50:00Z"/>
        </w:rPr>
      </w:pPr>
    </w:p>
    <w:p w14:paraId="0CD25CAD" w14:textId="075647E8" w:rsidR="00B766CC" w:rsidRPr="00B766CC" w:rsidDel="00E70240" w:rsidRDefault="00B766CC" w:rsidP="002F470D">
      <w:pPr>
        <w:rPr>
          <w:del w:id="236" w:author="Frieden, Jeffry" w:date="2020-09-06T21:50:00Z"/>
        </w:rPr>
      </w:pPr>
      <w:del w:id="237" w:author="Frieden, Jeffry" w:date="2020-09-06T21:50:00Z">
        <w:r w:rsidDel="00E70240">
          <w:lastRenderedPageBreak/>
          <w:delText>Now firmly into the 21</w:delText>
        </w:r>
        <w:r w:rsidRPr="00B766CC" w:rsidDel="00E70240">
          <w:rPr>
            <w:vertAlign w:val="superscript"/>
          </w:rPr>
          <w:delText>st</w:delText>
        </w:r>
        <w:r w:rsidDel="00E70240">
          <w:delText xml:space="preserve"> century, rising international threats abound. Relations between the world’s reigning super power, the US, and its greatest emerging rival, China, have led numerous pundits to posit the foundations of a new </w:delText>
        </w:r>
        <w:r w:rsidR="00755DEA" w:rsidDel="00E70240">
          <w:fldChar w:fldCharType="begin"/>
        </w:r>
        <w:r w:rsidR="00755DEA" w:rsidDel="00E70240">
          <w:delInstrText xml:space="preserve"> HYPERLINK "https://www.nytimes.com/2020/07/22/world/asia/us-china-cold-war.html" </w:delInstrText>
        </w:r>
        <w:r w:rsidR="00755DEA" w:rsidDel="00E70240">
          <w:fldChar w:fldCharType="separate"/>
        </w:r>
        <w:r w:rsidDel="00E70240">
          <w:rPr>
            <w:rStyle w:val="Hyperlink"/>
          </w:rPr>
          <w:delText>Sino-American</w:delText>
        </w:r>
        <w:r w:rsidRPr="00B766CC" w:rsidDel="00E70240">
          <w:rPr>
            <w:rStyle w:val="Hyperlink"/>
          </w:rPr>
          <w:delText xml:space="preserve"> Cold War</w:delText>
        </w:r>
        <w:r w:rsidR="00755DEA" w:rsidDel="00E70240">
          <w:rPr>
            <w:rStyle w:val="Hyperlink"/>
          </w:rPr>
          <w:fldChar w:fldCharType="end"/>
        </w:r>
        <w:r w:rsidDel="00E70240">
          <w:delText>. Rather than a unipolar—or even a bipolar—world, the global diplomacy instead appears multipolar. If true, a multipolar world, with spheres of influence spread between numerous powerful nations</w:delText>
        </w:r>
        <w:r w:rsidR="00752817" w:rsidDel="00E70240">
          <w:delText xml:space="preserve">, </w:delText>
        </w:r>
        <w:r w:rsidDel="00E70240">
          <w:delText xml:space="preserve">could be even more </w:delText>
        </w:r>
        <w:r w:rsidR="00614B91" w:rsidDel="00E70240">
          <w:delText>destabilizing. Finally, the rise of climate change degradation, increasing natural disasters, exacerbated strains on resources, and—now—the risk of pandemics all add further challenges to an already quite challenged world.</w:delText>
        </w:r>
      </w:del>
    </w:p>
    <w:p w14:paraId="377EB7BF" w14:textId="14115591" w:rsidR="00B766CC" w:rsidDel="00E70240" w:rsidRDefault="00B766CC" w:rsidP="002F470D">
      <w:pPr>
        <w:rPr>
          <w:del w:id="238" w:author="Frieden, Jeffry" w:date="2020-09-06T21:50:00Z"/>
          <w:b/>
          <w:bCs/>
        </w:rPr>
      </w:pPr>
    </w:p>
    <w:p w14:paraId="128BFCF0" w14:textId="085B21B6" w:rsidR="00AF3D96" w:rsidRDefault="00E70240" w:rsidP="00614B91">
      <w:pPr>
        <w:rPr>
          <w:ins w:id="239" w:author="Frieden, Jeffry" w:date="2020-09-06T21:54:00Z"/>
        </w:rPr>
      </w:pPr>
      <w:ins w:id="240" w:author="Frieden, Jeffry" w:date="2020-09-06T21:53:00Z">
        <w:r>
          <w:t xml:space="preserve">The answers to most of these questions </w:t>
        </w:r>
      </w:ins>
      <w:ins w:id="241" w:author="Frieden, Jeffry" w:date="2020-09-06T22:06:00Z">
        <w:r w:rsidR="0018266D">
          <w:t xml:space="preserve">will start to be given </w:t>
        </w:r>
      </w:ins>
      <w:ins w:id="242" w:author="Frieden, Jeffry" w:date="2020-09-06T21:53:00Z">
        <w:r>
          <w:t xml:space="preserve">with </w:t>
        </w:r>
      </w:ins>
      <w:del w:id="243" w:author="Frieden, Jeffry" w:date="2020-09-06T21:53:00Z">
        <w:r w:rsidR="00614B91" w:rsidDel="00E70240">
          <w:delText>It’s in this grim national and international context that</w:delText>
        </w:r>
      </w:del>
      <w:r w:rsidR="00614B91">
        <w:t xml:space="preserve"> the 2020 US Presidential Election</w:t>
      </w:r>
      <w:del w:id="244" w:author="Frieden, Jeffry" w:date="2020-09-06T21:53:00Z">
        <w:r w:rsidR="00614B91" w:rsidDel="00E70240">
          <w:delText xml:space="preserve"> is situated</w:delText>
        </w:r>
      </w:del>
      <w:ins w:id="245" w:author="Frieden, Jeffry" w:date="2020-09-06T21:53:00Z">
        <w:r w:rsidR="00AF3D96">
          <w:t xml:space="preserve">, which may </w:t>
        </w:r>
      </w:ins>
      <w:del w:id="246" w:author="Frieden, Jeffry" w:date="2020-09-06T21:53:00Z">
        <w:r w:rsidR="00614B91" w:rsidDel="00AF3D96">
          <w:delText xml:space="preserve">. This selection could </w:delText>
        </w:r>
      </w:del>
      <w:r w:rsidR="00614B91">
        <w:t xml:space="preserve">be the most </w:t>
      </w:r>
      <w:ins w:id="247" w:author="Frieden, Jeffry" w:date="2020-09-06T21:53:00Z">
        <w:r w:rsidR="00AF3D96">
          <w:t xml:space="preserve">important in nearly </w:t>
        </w:r>
      </w:ins>
      <w:del w:id="248" w:author="Frieden, Jeffry" w:date="2020-09-06T21:53:00Z">
        <w:r w:rsidR="00614B91" w:rsidDel="00AF3D96">
          <w:delText xml:space="preserve">pivotal in </w:delText>
        </w:r>
      </w:del>
      <w:r w:rsidR="00614B91">
        <w:t xml:space="preserve">a century. </w:t>
      </w:r>
      <w:ins w:id="249" w:author="Frieden, Jeffry" w:date="2020-09-06T21:54:00Z">
        <w:r w:rsidR="00AF3D96">
          <w:t xml:space="preserve">We should not exaggerate the differences between the Republican and Democratic candidates: both are wary of China, ambivalent about trade, </w:t>
        </w:r>
      </w:ins>
      <w:ins w:id="250" w:author="Frieden, Jeffry" w:date="2020-09-06T21:55:00Z">
        <w:r w:rsidR="00AF3D96">
          <w:t>and concerned about unreliable allies. But there is a clear difference. The Trump Administration has demonstrated disdain for today’s multilateral international institutions, and distaste for many existing alliances. Joe Biden and the Demo</w:t>
        </w:r>
      </w:ins>
      <w:ins w:id="251" w:author="Frieden, Jeffry" w:date="2020-09-06T21:56:00Z">
        <w:r w:rsidR="00AF3D96">
          <w:t xml:space="preserve">crats are no supporters of world government or free trade, but they have a greater commitment to multilateral cooperation and to working with the country’s traditional allies. It is </w:t>
        </w:r>
      </w:ins>
      <w:ins w:id="252" w:author="Frieden, Jeffry" w:date="2020-09-06T21:59:00Z">
        <w:r w:rsidR="00AF3D96">
          <w:t>easy</w:t>
        </w:r>
      </w:ins>
      <w:ins w:id="253" w:author="Frieden, Jeffry" w:date="2020-09-06T21:56:00Z">
        <w:r w:rsidR="00AF3D96">
          <w:t xml:space="preserve"> to see where a continua</w:t>
        </w:r>
      </w:ins>
      <w:ins w:id="254" w:author="Frieden, Jeffry" w:date="2020-09-06T21:57:00Z">
        <w:r w:rsidR="00AF3D96">
          <w:t>tion of the Trump presidency will lead American foreign policy, and that it will force major changes in the foreign policies of other major powers</w:t>
        </w:r>
      </w:ins>
      <w:ins w:id="255" w:author="Frieden, Jeffry" w:date="2020-09-06T21:59:00Z">
        <w:r w:rsidR="00AF3D96">
          <w:t>; what is hard to know is where all those changes will lead the world</w:t>
        </w:r>
      </w:ins>
      <w:ins w:id="256" w:author="Frieden, Jeffry" w:date="2020-09-06T21:57:00Z">
        <w:r w:rsidR="00AF3D96">
          <w:t xml:space="preserve">. A Biden presidency would be likely to put the country, and the world, back on the course that it had been following before 2016. That course may not be ideal, and in the </w:t>
        </w:r>
      </w:ins>
      <w:ins w:id="257" w:author="Frieden, Jeffry" w:date="2020-09-06T21:58:00Z">
        <w:r w:rsidR="00AF3D96">
          <w:t xml:space="preserve">aftermath of economic crisis and pandemic catastrophe there is serious reason to consider major reforms, but it is a course that is generally understood. </w:t>
        </w:r>
      </w:ins>
    </w:p>
    <w:p w14:paraId="235DD9EA" w14:textId="77777777" w:rsidR="00AF3D96" w:rsidRDefault="00AF3D96" w:rsidP="00614B91">
      <w:pPr>
        <w:rPr>
          <w:ins w:id="258" w:author="Frieden, Jeffry" w:date="2020-09-06T21:54:00Z"/>
        </w:rPr>
      </w:pPr>
    </w:p>
    <w:p w14:paraId="6A1FE8FE" w14:textId="45D4C8A6" w:rsidR="003859EE" w:rsidDel="004E72B9" w:rsidRDefault="00614B91" w:rsidP="00614B91">
      <w:pPr>
        <w:rPr>
          <w:del w:id="259" w:author="Frieden, Jeffry" w:date="2020-09-06T21:59:00Z"/>
        </w:rPr>
      </w:pPr>
      <w:del w:id="260" w:author="Frieden, Jeffry" w:date="2020-09-06T21:59:00Z">
        <w:r w:rsidDel="004E72B9">
          <w:delText xml:space="preserve">Almost as a perfect reflection of the dynamic forces currently battling in America for the future political and economic </w:delText>
        </w:r>
        <w:r w:rsidR="00752817" w:rsidDel="004E72B9">
          <w:delText>supremacy</w:delText>
        </w:r>
        <w:r w:rsidDel="004E72B9">
          <w:delText xml:space="preserve">, Donald Trump and Joe Biden serve as bulwarks of their constituencies. Trump’s politics are well known: American first, overtly xenophobic, coyly racist and centered on ‘working man’ economic opportunities. Biden’s are less known but appear firmly grounded in the precepts of the Democratic party: internationalist, progressive, politically correct and </w:delText>
        </w:r>
        <w:r w:rsidR="003859EE" w:rsidDel="004E72B9">
          <w:delText xml:space="preserve">economically </w:delText>
        </w:r>
        <w:r w:rsidDel="004E72B9">
          <w:delText xml:space="preserve">directed by </w:delText>
        </w:r>
        <w:r w:rsidR="003859EE" w:rsidDel="004E72B9">
          <w:delText>the elite. Merely a cursory re-reading of their philosophies sounds of polar opposites, and, as a result, the US is firmly positioned at cross-roads: continue down the path of Donald Trump towards a more nationalistic state, or, retreat from the current regime’s conservative policies, towards an ostensibly liberal agenda?</w:delText>
        </w:r>
        <w:r w:rsidR="00752817" w:rsidDel="004E72B9">
          <w:delText xml:space="preserve"> The choice of the US electorate could well decide not only America’s direction, but </w:delText>
        </w:r>
        <w:r w:rsidR="000E24E4" w:rsidDel="004E72B9">
          <w:delText xml:space="preserve">for </w:delText>
        </w:r>
        <w:r w:rsidR="00752817" w:rsidDel="004E72B9">
          <w:delText>the world as well.</w:delText>
        </w:r>
      </w:del>
    </w:p>
    <w:p w14:paraId="0522AE64" w14:textId="6DFB06E7" w:rsidR="003859EE" w:rsidDel="002A470D" w:rsidRDefault="003859EE" w:rsidP="00614B91">
      <w:pPr>
        <w:rPr>
          <w:del w:id="261" w:author="Frieden, Jeffry" w:date="2020-09-08T16:03:00Z"/>
        </w:rPr>
      </w:pPr>
    </w:p>
    <w:p w14:paraId="42C215A2" w14:textId="65268426" w:rsidR="00BC7B2F" w:rsidRDefault="003859EE" w:rsidP="00614B91">
      <w:r>
        <w:rPr>
          <w:b/>
          <w:bCs/>
        </w:rPr>
        <w:t xml:space="preserve">Conclusion: </w:t>
      </w:r>
      <w:r w:rsidR="000E24E4">
        <w:rPr>
          <w:b/>
          <w:bCs/>
        </w:rPr>
        <w:t>The Dawning of a New Age</w:t>
      </w:r>
      <w:ins w:id="262" w:author="Frieden, Jeffry" w:date="2020-09-06T21:59:00Z">
        <w:r w:rsidR="004E72B9">
          <w:rPr>
            <w:b/>
            <w:bCs/>
          </w:rPr>
          <w:t>?</w:t>
        </w:r>
      </w:ins>
    </w:p>
    <w:p w14:paraId="770C420C" w14:textId="77777777" w:rsidR="007162B8" w:rsidRDefault="007162B8" w:rsidP="007162B8"/>
    <w:p w14:paraId="46CCAD0E" w14:textId="77777777" w:rsidR="00100B21" w:rsidRDefault="003859EE" w:rsidP="007162B8">
      <w:pPr>
        <w:rPr>
          <w:ins w:id="263" w:author="Frieden, Jeffry" w:date="2020-09-06T22:08:00Z"/>
        </w:rPr>
      </w:pPr>
      <w:del w:id="264" w:author="Frieden, Jeffry" w:date="2020-09-06T22:00:00Z">
        <w:r w:rsidDel="004E72B9">
          <w:delText>W</w:delText>
        </w:r>
        <w:r w:rsidR="00A3456F" w:rsidDel="004E72B9">
          <w:delText>e are at a watershed moment</w:delText>
        </w:r>
        <w:r w:rsidDel="004E72B9">
          <w:delText xml:space="preserve"> in world history</w:delText>
        </w:r>
        <w:r w:rsidR="00A3456F" w:rsidDel="004E72B9">
          <w:delText xml:space="preserve">. </w:delText>
        </w:r>
        <w:r w:rsidDel="004E72B9">
          <w:delText xml:space="preserve">With the dynamic and dangerous secular forces of nationalism, populism, demagoguery and isolationism swooning, </w:delText>
        </w:r>
      </w:del>
      <w:ins w:id="265" w:author="Frieden, Jeffry" w:date="2020-09-06T22:00:00Z">
        <w:r w:rsidR="004E72B9">
          <w:t>T</w:t>
        </w:r>
      </w:ins>
      <w:del w:id="266" w:author="Frieden, Jeffry" w:date="2020-09-06T22:00:00Z">
        <w:r w:rsidDel="004E72B9">
          <w:delText>t</w:delText>
        </w:r>
      </w:del>
      <w:r>
        <w:t xml:space="preserve">he 2020 US Presidential </w:t>
      </w:r>
      <w:del w:id="267" w:author="Frieden, Jeffry" w:date="2020-09-06T22:00:00Z">
        <w:r w:rsidDel="004E72B9">
          <w:delText>E</w:delText>
        </w:r>
      </w:del>
      <w:ins w:id="268" w:author="Frieden, Jeffry" w:date="2020-09-06T22:00:00Z">
        <w:r w:rsidR="004E72B9">
          <w:t>e</w:t>
        </w:r>
      </w:ins>
      <w:r>
        <w:t xml:space="preserve">lection </w:t>
      </w:r>
      <w:ins w:id="269" w:author="Frieden, Jeffry" w:date="2020-09-06T22:00:00Z">
        <w:r w:rsidR="004E72B9">
          <w:t>is a symbol of the clash of principles now facing</w:t>
        </w:r>
      </w:ins>
      <w:ins w:id="270" w:author="Frieden, Jeffry" w:date="2020-09-06T22:01:00Z">
        <w:r w:rsidR="004E72B9">
          <w:t xml:space="preserve"> the world; its outcome will </w:t>
        </w:r>
      </w:ins>
      <w:ins w:id="271" w:author="Frieden, Jeffry" w:date="2020-09-06T22:07:00Z">
        <w:r w:rsidR="00D9768F">
          <w:t xml:space="preserve">help </w:t>
        </w:r>
        <w:r w:rsidR="00174730">
          <w:t>decide</w:t>
        </w:r>
      </w:ins>
      <w:ins w:id="272" w:author="Frieden, Jeffry" w:date="2020-09-06T22:01:00Z">
        <w:r w:rsidR="004E72B9">
          <w:t xml:space="preserve"> the evolution of the world’s </w:t>
        </w:r>
      </w:ins>
      <w:ins w:id="273" w:author="Frieden, Jeffry" w:date="2020-09-06T22:07:00Z">
        <w:r w:rsidR="00174730">
          <w:t>e</w:t>
        </w:r>
      </w:ins>
      <w:ins w:id="274" w:author="Frieden, Jeffry" w:date="2020-09-06T22:01:00Z">
        <w:r w:rsidR="004E72B9">
          <w:t>conomic and political order. A Democratic victory presages</w:t>
        </w:r>
      </w:ins>
      <w:ins w:id="275" w:author="Frieden, Jeffry" w:date="2020-09-06T22:07:00Z">
        <w:r w:rsidR="00FE29B8">
          <w:t xml:space="preserve">, </w:t>
        </w:r>
      </w:ins>
      <w:ins w:id="276" w:author="Frieden, Jeffry" w:date="2020-09-06T22:08:00Z">
        <w:r w:rsidR="00FE29B8">
          <w:t>at its most optimistic,</w:t>
        </w:r>
      </w:ins>
      <w:ins w:id="277" w:author="Frieden, Jeffry" w:date="2020-09-06T22:01:00Z">
        <w:r w:rsidR="004E72B9">
          <w:t xml:space="preserve"> an attempt to reform and revitalize both American and international economic and political affai</w:t>
        </w:r>
      </w:ins>
      <w:ins w:id="278" w:author="Frieden, Jeffry" w:date="2020-09-06T22:02:00Z">
        <w:r w:rsidR="004E72B9">
          <w:t>rs – to build a better global capitalism. The Democrats ha</w:t>
        </w:r>
      </w:ins>
      <w:ins w:id="279" w:author="Frieden, Jeffry" w:date="2020-09-06T22:07:00Z">
        <w:r w:rsidR="00FE29B8">
          <w:t>ve</w:t>
        </w:r>
      </w:ins>
      <w:ins w:id="280" w:author="Frieden, Jeffry" w:date="2020-09-06T22:02:00Z">
        <w:r w:rsidR="004E72B9">
          <w:t xml:space="preserve"> not provided a blueprint for that reconstruction, and it is unlikely that one exists; but that is the direction they will take. </w:t>
        </w:r>
      </w:ins>
    </w:p>
    <w:p w14:paraId="6C89D9AE" w14:textId="77777777" w:rsidR="00100B21" w:rsidRDefault="00100B21" w:rsidP="007162B8">
      <w:pPr>
        <w:rPr>
          <w:ins w:id="281" w:author="Frieden, Jeffry" w:date="2020-09-06T22:08:00Z"/>
        </w:rPr>
      </w:pPr>
    </w:p>
    <w:p w14:paraId="6232647C" w14:textId="3517C914" w:rsidR="00440FFC" w:rsidRDefault="004E72B9" w:rsidP="007162B8">
      <w:ins w:id="282" w:author="Frieden, Jeffry" w:date="2020-09-06T22:02:00Z">
        <w:r>
          <w:t xml:space="preserve">A Republican victory </w:t>
        </w:r>
      </w:ins>
      <w:ins w:id="283" w:author="Frieden, Jeffry" w:date="2020-09-06T22:03:00Z">
        <w:r>
          <w:t xml:space="preserve">will continue the Trump Administration’s attempt to deconstruct contemporary global capitalism, and to replace it with nationalist populisms </w:t>
        </w:r>
        <w:r w:rsidR="00EF730C">
          <w:t xml:space="preserve">around the </w:t>
        </w:r>
      </w:ins>
      <w:ins w:id="284" w:author="Frieden, Jeffry" w:date="2020-09-06T22:08:00Z">
        <w:r w:rsidR="00100B21">
          <w:t>world</w:t>
        </w:r>
      </w:ins>
      <w:ins w:id="285" w:author="Frieden, Jeffry" w:date="2020-09-06T22:03:00Z">
        <w:r w:rsidR="00EF730C">
          <w:t>. The rise of th</w:t>
        </w:r>
      </w:ins>
      <w:ins w:id="286" w:author="Frieden, Jeffry" w:date="2020-09-06T22:04:00Z">
        <w:r w:rsidR="00EF730C">
          <w:t>ese nationalist populisms is the result of decades of failures by elites – by the builders of that post-war global capitalism – and their continuing difficulties in proposing a more equitable, prosperous, appealing alternative to today’s social and economic distress</w:t>
        </w:r>
      </w:ins>
      <w:ins w:id="287" w:author="Frieden, Jeffry" w:date="2020-09-06T22:05:00Z">
        <w:r w:rsidR="00EF730C">
          <w:t>, difficulties only highlighted by a series of failed responses to the gravest global health crisis in a century.</w:t>
        </w:r>
      </w:ins>
      <w:ins w:id="288" w:author="Frieden, Jeffry" w:date="2020-09-06T22:07:00Z">
        <w:r w:rsidR="009230C2">
          <w:t xml:space="preserve"> </w:t>
        </w:r>
      </w:ins>
      <w:del w:id="289" w:author="Frieden, Jeffry" w:date="2020-09-06T22:05:00Z">
        <w:r w:rsidR="003859EE" w:rsidDel="00EF730C">
          <w:delText>appears as a proxy for the direction of the coming global order. Continue down the current conservative direction heralded by Donald Trump and strong-man leaders around the world, or pose an about face and return to the liberalism championed by Joe Biden and the Democratic elite? The stakes could not be higher and, j</w:delText>
        </w:r>
        <w:r w:rsidR="00A3456F" w:rsidDel="00EF730C">
          <w:delText xml:space="preserve">ust like </w:delText>
        </w:r>
        <w:r w:rsidR="008B1891" w:rsidDel="00EF730C">
          <w:delText xml:space="preserve">in </w:delText>
        </w:r>
        <w:r w:rsidR="00A3456F" w:rsidDel="00EF730C">
          <w:delText xml:space="preserve">World War II </w:delText>
        </w:r>
        <w:r w:rsidR="008B1891" w:rsidDel="00EF730C">
          <w:delText>when</w:delText>
        </w:r>
        <w:r w:rsidR="00A3456F" w:rsidDel="00EF730C">
          <w:delText xml:space="preserve"> global leadership</w:delText>
        </w:r>
        <w:r w:rsidR="008B1891" w:rsidDel="00EF730C">
          <w:delText xml:space="preserve"> transitioned</w:delText>
        </w:r>
        <w:r w:rsidR="00A3456F" w:rsidDel="00EF730C">
          <w:delText xml:space="preserve"> from the United Kingdom to the United States, perhaps the Coronavirus will offer a new reckoning in global supremacy</w:delText>
        </w:r>
        <w:r w:rsidR="003859EE" w:rsidDel="00EF730C">
          <w:delText xml:space="preserve"> from the US to China</w:delText>
        </w:r>
        <w:r w:rsidR="000E24E4" w:rsidDel="00EF730C">
          <w:delText>.</w:delText>
        </w:r>
        <w:r w:rsidR="00A3456F" w:rsidDel="00EF730C">
          <w:delText xml:space="preserve"> Only time will </w:delText>
        </w:r>
        <w:r w:rsidR="007E23C1" w:rsidDel="00EF730C">
          <w:delText xml:space="preserve">ultimately </w:delText>
        </w:r>
        <w:r w:rsidR="00A3456F" w:rsidDel="00EF730C">
          <w:delText>tell</w:delText>
        </w:r>
        <w:r w:rsidR="003859EE" w:rsidDel="00EF730C">
          <w:delText xml:space="preserve">—but this </w:delText>
        </w:r>
        <w:r w:rsidR="007E23C1" w:rsidDel="00EF730C">
          <w:delText xml:space="preserve">American election could be the signal demonstrating the direction of the global order for </w:delText>
        </w:r>
        <w:r w:rsidR="000E24E4" w:rsidDel="00EF730C">
          <w:delText>the New Age</w:delText>
        </w:r>
        <w:r w:rsidR="007E23C1" w:rsidDel="00EF730C">
          <w:delText>.</w:delText>
        </w:r>
      </w:del>
      <w:ins w:id="290" w:author="Frieden, Jeffry" w:date="2020-09-03T20:15:00Z">
        <w:r w:rsidR="00440FFC">
          <w:t>COVID may kill global capitalism. But if it does, it will be due to pre-existing conditions.</w:t>
        </w:r>
      </w:ins>
    </w:p>
    <w:p w14:paraId="4A765FC6" w14:textId="3A451B5A" w:rsidR="00806AE5" w:rsidRDefault="00806AE5"/>
    <w:p w14:paraId="08371F2B" w14:textId="77777777" w:rsidR="00806AE5" w:rsidRDefault="00806AE5"/>
    <w:sectPr w:rsidR="00806AE5" w:rsidSect="001456B2">
      <w:headerReference w:type="even" r:id="rId1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49BE2" w14:textId="77777777" w:rsidR="00BC780E" w:rsidRDefault="00BC780E" w:rsidP="00806AE5">
      <w:r>
        <w:separator/>
      </w:r>
    </w:p>
  </w:endnote>
  <w:endnote w:type="continuationSeparator" w:id="0">
    <w:p w14:paraId="151295AC" w14:textId="77777777" w:rsidR="00BC780E" w:rsidRDefault="00BC780E" w:rsidP="00806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EAA24F" w14:textId="77777777" w:rsidR="00BC780E" w:rsidRDefault="00BC780E" w:rsidP="00806AE5">
      <w:r>
        <w:separator/>
      </w:r>
    </w:p>
  </w:footnote>
  <w:footnote w:type="continuationSeparator" w:id="0">
    <w:p w14:paraId="74565974" w14:textId="77777777" w:rsidR="00BC780E" w:rsidRDefault="00BC780E" w:rsidP="00806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61473033"/>
      <w:docPartObj>
        <w:docPartGallery w:val="Page Numbers (Top of Page)"/>
        <w:docPartUnique/>
      </w:docPartObj>
    </w:sdtPr>
    <w:sdtEndPr>
      <w:rPr>
        <w:rStyle w:val="PageNumber"/>
      </w:rPr>
    </w:sdtEndPr>
    <w:sdtContent>
      <w:p w14:paraId="03207399" w14:textId="74FA93A2" w:rsidR="00806AE5" w:rsidRDefault="00806AE5" w:rsidP="004A1A1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2DB044" w14:textId="77777777" w:rsidR="00806AE5" w:rsidRDefault="00806AE5" w:rsidP="00806AE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7707414"/>
      <w:docPartObj>
        <w:docPartGallery w:val="Page Numbers (Top of Page)"/>
        <w:docPartUnique/>
      </w:docPartObj>
    </w:sdtPr>
    <w:sdtEndPr>
      <w:rPr>
        <w:rStyle w:val="PageNumber"/>
      </w:rPr>
    </w:sdtEndPr>
    <w:sdtContent>
      <w:p w14:paraId="1F072F66" w14:textId="6E58FCFE" w:rsidR="00806AE5" w:rsidRDefault="00806AE5" w:rsidP="004A1A1F">
        <w:pPr>
          <w:pStyle w:val="Header"/>
          <w:framePr w:wrap="none" w:vAnchor="text" w:hAnchor="margin" w:xAlign="right" w:y="1"/>
          <w:rPr>
            <w:rStyle w:val="PageNumber"/>
          </w:rPr>
        </w:pPr>
        <w:r>
          <w:rPr>
            <w:rStyle w:val="PageNumber"/>
          </w:rPr>
          <w:t xml:space="preserve">Frieden and Schneider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CB782B" w14:textId="77777777" w:rsidR="00806AE5" w:rsidRDefault="00806AE5" w:rsidP="00806AE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36A84"/>
    <w:multiLevelType w:val="hybridMultilevel"/>
    <w:tmpl w:val="9D9C1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629D7"/>
    <w:multiLevelType w:val="hybridMultilevel"/>
    <w:tmpl w:val="D47E7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D10FBE"/>
    <w:multiLevelType w:val="hybridMultilevel"/>
    <w:tmpl w:val="4372C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2F2B6B"/>
    <w:multiLevelType w:val="hybridMultilevel"/>
    <w:tmpl w:val="B1DCB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ieden, Jeffry">
    <w15:presenceInfo w15:providerId="None" w15:userId="Frieden, Jeff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AE5"/>
    <w:rsid w:val="000A7F29"/>
    <w:rsid w:val="000C57E0"/>
    <w:rsid w:val="000E24E4"/>
    <w:rsid w:val="000E7F54"/>
    <w:rsid w:val="000F2701"/>
    <w:rsid w:val="00100B21"/>
    <w:rsid w:val="00106182"/>
    <w:rsid w:val="0011217A"/>
    <w:rsid w:val="001456B2"/>
    <w:rsid w:val="00174730"/>
    <w:rsid w:val="0018266D"/>
    <w:rsid w:val="001B6F7C"/>
    <w:rsid w:val="001C1174"/>
    <w:rsid w:val="001E52EC"/>
    <w:rsid w:val="0029379B"/>
    <w:rsid w:val="002A470D"/>
    <w:rsid w:val="002F470D"/>
    <w:rsid w:val="002F7844"/>
    <w:rsid w:val="0032102B"/>
    <w:rsid w:val="003859EE"/>
    <w:rsid w:val="003E0A32"/>
    <w:rsid w:val="00440FFC"/>
    <w:rsid w:val="004B205A"/>
    <w:rsid w:val="004C73F3"/>
    <w:rsid w:val="004E5440"/>
    <w:rsid w:val="004E72B9"/>
    <w:rsid w:val="005355D1"/>
    <w:rsid w:val="00542D38"/>
    <w:rsid w:val="00581355"/>
    <w:rsid w:val="005C401A"/>
    <w:rsid w:val="005E641F"/>
    <w:rsid w:val="00614B91"/>
    <w:rsid w:val="006208F8"/>
    <w:rsid w:val="00627DDD"/>
    <w:rsid w:val="006309FF"/>
    <w:rsid w:val="006E68B4"/>
    <w:rsid w:val="00710D7B"/>
    <w:rsid w:val="0071584E"/>
    <w:rsid w:val="007162B8"/>
    <w:rsid w:val="00752817"/>
    <w:rsid w:val="00755DEA"/>
    <w:rsid w:val="007A078F"/>
    <w:rsid w:val="007E23C1"/>
    <w:rsid w:val="00806AE5"/>
    <w:rsid w:val="00822FD2"/>
    <w:rsid w:val="00825B9A"/>
    <w:rsid w:val="0086122C"/>
    <w:rsid w:val="008B1891"/>
    <w:rsid w:val="008F1CBD"/>
    <w:rsid w:val="00903DD5"/>
    <w:rsid w:val="009230C2"/>
    <w:rsid w:val="009B3665"/>
    <w:rsid w:val="009B7DEA"/>
    <w:rsid w:val="009F4ECA"/>
    <w:rsid w:val="00A13D5F"/>
    <w:rsid w:val="00A3456F"/>
    <w:rsid w:val="00A8269A"/>
    <w:rsid w:val="00A9418B"/>
    <w:rsid w:val="00A96E70"/>
    <w:rsid w:val="00AE3DB4"/>
    <w:rsid w:val="00AF09C6"/>
    <w:rsid w:val="00AF3D96"/>
    <w:rsid w:val="00AF7714"/>
    <w:rsid w:val="00B6140E"/>
    <w:rsid w:val="00B766CC"/>
    <w:rsid w:val="00BA0561"/>
    <w:rsid w:val="00BB1AB7"/>
    <w:rsid w:val="00BC780E"/>
    <w:rsid w:val="00BC7B2F"/>
    <w:rsid w:val="00C100A8"/>
    <w:rsid w:val="00C1025A"/>
    <w:rsid w:val="00C47066"/>
    <w:rsid w:val="00C83C58"/>
    <w:rsid w:val="00CA007F"/>
    <w:rsid w:val="00D04794"/>
    <w:rsid w:val="00D16791"/>
    <w:rsid w:val="00D25150"/>
    <w:rsid w:val="00D3084D"/>
    <w:rsid w:val="00D7443F"/>
    <w:rsid w:val="00D9768F"/>
    <w:rsid w:val="00DA71FB"/>
    <w:rsid w:val="00DE6EF3"/>
    <w:rsid w:val="00E2427A"/>
    <w:rsid w:val="00E41C4F"/>
    <w:rsid w:val="00E45CAE"/>
    <w:rsid w:val="00E62209"/>
    <w:rsid w:val="00E70240"/>
    <w:rsid w:val="00E975E4"/>
    <w:rsid w:val="00EC117D"/>
    <w:rsid w:val="00EF730C"/>
    <w:rsid w:val="00F04E5D"/>
    <w:rsid w:val="00F51CE9"/>
    <w:rsid w:val="00F8777E"/>
    <w:rsid w:val="00F87A21"/>
    <w:rsid w:val="00FA1DB4"/>
    <w:rsid w:val="00FE29B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3CA4"/>
  <w14:defaultImageDpi w14:val="32767"/>
  <w15:chartTrackingRefBased/>
  <w15:docId w15:val="{D70EA55F-FD42-0040-A287-AE183F52F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84E"/>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AE5"/>
    <w:pPr>
      <w:tabs>
        <w:tab w:val="center" w:pos="4680"/>
        <w:tab w:val="right" w:pos="9360"/>
      </w:tabs>
    </w:pPr>
  </w:style>
  <w:style w:type="character" w:customStyle="1" w:styleId="HeaderChar">
    <w:name w:val="Header Char"/>
    <w:basedOn w:val="DefaultParagraphFont"/>
    <w:link w:val="Header"/>
    <w:uiPriority w:val="99"/>
    <w:rsid w:val="00806AE5"/>
  </w:style>
  <w:style w:type="paragraph" w:styleId="Footer">
    <w:name w:val="footer"/>
    <w:basedOn w:val="Normal"/>
    <w:link w:val="FooterChar"/>
    <w:uiPriority w:val="99"/>
    <w:unhideWhenUsed/>
    <w:rsid w:val="00806AE5"/>
    <w:pPr>
      <w:tabs>
        <w:tab w:val="center" w:pos="4680"/>
        <w:tab w:val="right" w:pos="9360"/>
      </w:tabs>
    </w:pPr>
  </w:style>
  <w:style w:type="character" w:customStyle="1" w:styleId="FooterChar">
    <w:name w:val="Footer Char"/>
    <w:basedOn w:val="DefaultParagraphFont"/>
    <w:link w:val="Footer"/>
    <w:uiPriority w:val="99"/>
    <w:rsid w:val="00806AE5"/>
  </w:style>
  <w:style w:type="character" w:styleId="PageNumber">
    <w:name w:val="page number"/>
    <w:basedOn w:val="DefaultParagraphFont"/>
    <w:uiPriority w:val="99"/>
    <w:semiHidden/>
    <w:unhideWhenUsed/>
    <w:rsid w:val="00806AE5"/>
  </w:style>
  <w:style w:type="paragraph" w:styleId="ListParagraph">
    <w:name w:val="List Paragraph"/>
    <w:basedOn w:val="Normal"/>
    <w:uiPriority w:val="34"/>
    <w:qFormat/>
    <w:rsid w:val="00806AE5"/>
    <w:pPr>
      <w:ind w:left="720"/>
      <w:contextualSpacing/>
    </w:pPr>
  </w:style>
  <w:style w:type="paragraph" w:styleId="BalloonText">
    <w:name w:val="Balloon Text"/>
    <w:basedOn w:val="Normal"/>
    <w:link w:val="BalloonTextChar"/>
    <w:uiPriority w:val="99"/>
    <w:semiHidden/>
    <w:unhideWhenUsed/>
    <w:rsid w:val="00D251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5150"/>
    <w:rPr>
      <w:rFonts w:ascii="Segoe UI" w:hAnsi="Segoe UI" w:cs="Segoe UI"/>
      <w:sz w:val="18"/>
      <w:szCs w:val="18"/>
    </w:rPr>
  </w:style>
  <w:style w:type="paragraph" w:styleId="FootnoteText">
    <w:name w:val="footnote text"/>
    <w:basedOn w:val="Normal"/>
    <w:link w:val="FootnoteTextChar"/>
    <w:uiPriority w:val="99"/>
    <w:semiHidden/>
    <w:unhideWhenUsed/>
    <w:rsid w:val="0071584E"/>
    <w:rPr>
      <w:sz w:val="20"/>
      <w:szCs w:val="20"/>
    </w:rPr>
  </w:style>
  <w:style w:type="character" w:customStyle="1" w:styleId="FootnoteTextChar">
    <w:name w:val="Footnote Text Char"/>
    <w:basedOn w:val="DefaultParagraphFont"/>
    <w:link w:val="FootnoteText"/>
    <w:uiPriority w:val="99"/>
    <w:semiHidden/>
    <w:rsid w:val="0071584E"/>
    <w:rPr>
      <w:sz w:val="20"/>
      <w:szCs w:val="20"/>
    </w:rPr>
  </w:style>
  <w:style w:type="character" w:styleId="FootnoteReference">
    <w:name w:val="footnote reference"/>
    <w:basedOn w:val="DefaultParagraphFont"/>
    <w:uiPriority w:val="99"/>
    <w:semiHidden/>
    <w:unhideWhenUsed/>
    <w:rsid w:val="0071584E"/>
    <w:rPr>
      <w:vertAlign w:val="superscript"/>
    </w:rPr>
  </w:style>
  <w:style w:type="character" w:customStyle="1" w:styleId="Heading1Char">
    <w:name w:val="Heading 1 Char"/>
    <w:basedOn w:val="DefaultParagraphFont"/>
    <w:link w:val="Heading1"/>
    <w:uiPriority w:val="9"/>
    <w:rsid w:val="0071584E"/>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71584E"/>
  </w:style>
  <w:style w:type="character" w:styleId="Hyperlink">
    <w:name w:val="Hyperlink"/>
    <w:basedOn w:val="DefaultParagraphFont"/>
    <w:uiPriority w:val="99"/>
    <w:unhideWhenUsed/>
    <w:rsid w:val="00AF09C6"/>
    <w:rPr>
      <w:color w:val="0563C1" w:themeColor="hyperlink"/>
      <w:u w:val="single"/>
    </w:rPr>
  </w:style>
  <w:style w:type="character" w:styleId="UnresolvedMention">
    <w:name w:val="Unresolved Mention"/>
    <w:basedOn w:val="DefaultParagraphFont"/>
    <w:uiPriority w:val="99"/>
    <w:rsid w:val="00AF09C6"/>
    <w:rPr>
      <w:color w:val="605E5C"/>
      <w:shd w:val="clear" w:color="auto" w:fill="E1DFDD"/>
    </w:rPr>
  </w:style>
  <w:style w:type="character" w:styleId="FollowedHyperlink">
    <w:name w:val="FollowedHyperlink"/>
    <w:basedOn w:val="DefaultParagraphFont"/>
    <w:uiPriority w:val="99"/>
    <w:semiHidden/>
    <w:unhideWhenUsed/>
    <w:rsid w:val="00B766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810945">
      <w:bodyDiv w:val="1"/>
      <w:marLeft w:val="0"/>
      <w:marRight w:val="0"/>
      <w:marTop w:val="0"/>
      <w:marBottom w:val="0"/>
      <w:divBdr>
        <w:top w:val="none" w:sz="0" w:space="0" w:color="auto"/>
        <w:left w:val="none" w:sz="0" w:space="0" w:color="auto"/>
        <w:bottom w:val="none" w:sz="0" w:space="0" w:color="auto"/>
        <w:right w:val="none" w:sz="0" w:space="0" w:color="auto"/>
      </w:divBdr>
    </w:div>
    <w:div w:id="341737399">
      <w:bodyDiv w:val="1"/>
      <w:marLeft w:val="0"/>
      <w:marRight w:val="0"/>
      <w:marTop w:val="0"/>
      <w:marBottom w:val="0"/>
      <w:divBdr>
        <w:top w:val="none" w:sz="0" w:space="0" w:color="auto"/>
        <w:left w:val="none" w:sz="0" w:space="0" w:color="auto"/>
        <w:bottom w:val="none" w:sz="0" w:space="0" w:color="auto"/>
        <w:right w:val="none" w:sz="0" w:space="0" w:color="auto"/>
      </w:divBdr>
    </w:div>
    <w:div w:id="433552924">
      <w:bodyDiv w:val="1"/>
      <w:marLeft w:val="0"/>
      <w:marRight w:val="0"/>
      <w:marTop w:val="0"/>
      <w:marBottom w:val="0"/>
      <w:divBdr>
        <w:top w:val="none" w:sz="0" w:space="0" w:color="auto"/>
        <w:left w:val="none" w:sz="0" w:space="0" w:color="auto"/>
        <w:bottom w:val="none" w:sz="0" w:space="0" w:color="auto"/>
        <w:right w:val="none" w:sz="0" w:space="0" w:color="auto"/>
      </w:divBdr>
    </w:div>
    <w:div w:id="491651336">
      <w:bodyDiv w:val="1"/>
      <w:marLeft w:val="0"/>
      <w:marRight w:val="0"/>
      <w:marTop w:val="0"/>
      <w:marBottom w:val="0"/>
      <w:divBdr>
        <w:top w:val="none" w:sz="0" w:space="0" w:color="auto"/>
        <w:left w:val="none" w:sz="0" w:space="0" w:color="auto"/>
        <w:bottom w:val="none" w:sz="0" w:space="0" w:color="auto"/>
        <w:right w:val="none" w:sz="0" w:space="0" w:color="auto"/>
      </w:divBdr>
    </w:div>
    <w:div w:id="658575931">
      <w:bodyDiv w:val="1"/>
      <w:marLeft w:val="0"/>
      <w:marRight w:val="0"/>
      <w:marTop w:val="0"/>
      <w:marBottom w:val="0"/>
      <w:divBdr>
        <w:top w:val="none" w:sz="0" w:space="0" w:color="auto"/>
        <w:left w:val="none" w:sz="0" w:space="0" w:color="auto"/>
        <w:bottom w:val="none" w:sz="0" w:space="0" w:color="auto"/>
        <w:right w:val="none" w:sz="0" w:space="0" w:color="auto"/>
      </w:divBdr>
    </w:div>
    <w:div w:id="682587328">
      <w:bodyDiv w:val="1"/>
      <w:marLeft w:val="0"/>
      <w:marRight w:val="0"/>
      <w:marTop w:val="0"/>
      <w:marBottom w:val="0"/>
      <w:divBdr>
        <w:top w:val="none" w:sz="0" w:space="0" w:color="auto"/>
        <w:left w:val="none" w:sz="0" w:space="0" w:color="auto"/>
        <w:bottom w:val="none" w:sz="0" w:space="0" w:color="auto"/>
        <w:right w:val="none" w:sz="0" w:space="0" w:color="auto"/>
      </w:divBdr>
    </w:div>
    <w:div w:id="992568458">
      <w:bodyDiv w:val="1"/>
      <w:marLeft w:val="0"/>
      <w:marRight w:val="0"/>
      <w:marTop w:val="0"/>
      <w:marBottom w:val="0"/>
      <w:divBdr>
        <w:top w:val="none" w:sz="0" w:space="0" w:color="auto"/>
        <w:left w:val="none" w:sz="0" w:space="0" w:color="auto"/>
        <w:bottom w:val="none" w:sz="0" w:space="0" w:color="auto"/>
        <w:right w:val="none" w:sz="0" w:space="0" w:color="auto"/>
      </w:divBdr>
    </w:div>
    <w:div w:id="1086462479">
      <w:bodyDiv w:val="1"/>
      <w:marLeft w:val="0"/>
      <w:marRight w:val="0"/>
      <w:marTop w:val="0"/>
      <w:marBottom w:val="0"/>
      <w:divBdr>
        <w:top w:val="none" w:sz="0" w:space="0" w:color="auto"/>
        <w:left w:val="none" w:sz="0" w:space="0" w:color="auto"/>
        <w:bottom w:val="none" w:sz="0" w:space="0" w:color="auto"/>
        <w:right w:val="none" w:sz="0" w:space="0" w:color="auto"/>
      </w:divBdr>
    </w:div>
    <w:div w:id="1099759636">
      <w:bodyDiv w:val="1"/>
      <w:marLeft w:val="0"/>
      <w:marRight w:val="0"/>
      <w:marTop w:val="0"/>
      <w:marBottom w:val="0"/>
      <w:divBdr>
        <w:top w:val="none" w:sz="0" w:space="0" w:color="auto"/>
        <w:left w:val="none" w:sz="0" w:space="0" w:color="auto"/>
        <w:bottom w:val="none" w:sz="0" w:space="0" w:color="auto"/>
        <w:right w:val="none" w:sz="0" w:space="0" w:color="auto"/>
      </w:divBdr>
    </w:div>
    <w:div w:id="1128352945">
      <w:bodyDiv w:val="1"/>
      <w:marLeft w:val="0"/>
      <w:marRight w:val="0"/>
      <w:marTop w:val="0"/>
      <w:marBottom w:val="0"/>
      <w:divBdr>
        <w:top w:val="none" w:sz="0" w:space="0" w:color="auto"/>
        <w:left w:val="none" w:sz="0" w:space="0" w:color="auto"/>
        <w:bottom w:val="none" w:sz="0" w:space="0" w:color="auto"/>
        <w:right w:val="none" w:sz="0" w:space="0" w:color="auto"/>
      </w:divBdr>
    </w:div>
    <w:div w:id="1501693514">
      <w:bodyDiv w:val="1"/>
      <w:marLeft w:val="0"/>
      <w:marRight w:val="0"/>
      <w:marTop w:val="0"/>
      <w:marBottom w:val="0"/>
      <w:divBdr>
        <w:top w:val="none" w:sz="0" w:space="0" w:color="auto"/>
        <w:left w:val="none" w:sz="0" w:space="0" w:color="auto"/>
        <w:bottom w:val="none" w:sz="0" w:space="0" w:color="auto"/>
        <w:right w:val="none" w:sz="0" w:space="0" w:color="auto"/>
      </w:divBdr>
    </w:div>
    <w:div w:id="1662856495">
      <w:bodyDiv w:val="1"/>
      <w:marLeft w:val="0"/>
      <w:marRight w:val="0"/>
      <w:marTop w:val="0"/>
      <w:marBottom w:val="0"/>
      <w:divBdr>
        <w:top w:val="none" w:sz="0" w:space="0" w:color="auto"/>
        <w:left w:val="none" w:sz="0" w:space="0" w:color="auto"/>
        <w:bottom w:val="none" w:sz="0" w:space="0" w:color="auto"/>
        <w:right w:val="none" w:sz="0" w:space="0" w:color="auto"/>
      </w:divBdr>
    </w:div>
    <w:div w:id="1771508858">
      <w:bodyDiv w:val="1"/>
      <w:marLeft w:val="0"/>
      <w:marRight w:val="0"/>
      <w:marTop w:val="0"/>
      <w:marBottom w:val="0"/>
      <w:divBdr>
        <w:top w:val="none" w:sz="0" w:space="0" w:color="auto"/>
        <w:left w:val="none" w:sz="0" w:space="0" w:color="auto"/>
        <w:bottom w:val="none" w:sz="0" w:space="0" w:color="auto"/>
        <w:right w:val="none" w:sz="0" w:space="0" w:color="auto"/>
      </w:divBdr>
    </w:div>
    <w:div w:id="1878813033">
      <w:bodyDiv w:val="1"/>
      <w:marLeft w:val="0"/>
      <w:marRight w:val="0"/>
      <w:marTop w:val="0"/>
      <w:marBottom w:val="0"/>
      <w:divBdr>
        <w:top w:val="none" w:sz="0" w:space="0" w:color="auto"/>
        <w:left w:val="none" w:sz="0" w:space="0" w:color="auto"/>
        <w:bottom w:val="none" w:sz="0" w:space="0" w:color="auto"/>
        <w:right w:val="none" w:sz="0" w:space="0" w:color="auto"/>
      </w:divBdr>
    </w:div>
    <w:div w:id="208942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2016/05/22/business/international/brexit-referendum-eu-economy.html" TargetMode="External"/><Relationship Id="rId13" Type="http://schemas.openxmlformats.org/officeDocument/2006/relationships/hyperlink" Target="https://www.vox.com/2020/7/2/21311144/putin-russia-vote-president-203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bc.com/news/world-asia-china-43361276"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t.com/content/670039ec-98f3-11e9-9573-ee5cbb98ed36" TargetMode="External"/><Relationship Id="rId5" Type="http://schemas.openxmlformats.org/officeDocument/2006/relationships/webSettings" Target="webSettings.xml"/><Relationship Id="rId15" Type="http://schemas.openxmlformats.org/officeDocument/2006/relationships/hyperlink" Target="https://www.ft.com/content/4bbe8761-81a7-4734-8e1b-3ddfeedcf273" TargetMode="External"/><Relationship Id="rId10" Type="http://schemas.openxmlformats.org/officeDocument/2006/relationships/hyperlink" Target="https://foreignpolicy.com/2015/10/31/the-regression-of-viktor-orban-hungary-europe/"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twitter.com/realDonaldTrump/status/1271252020473638912" TargetMode="External"/><Relationship Id="rId14" Type="http://schemas.openxmlformats.org/officeDocument/2006/relationships/hyperlink" Target="https://www.vox.com/2018/10/31/18042510/bolsonaro-brazil-foreign-policy-venezue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The202</b:Tag>
    <b:SourceType>InternetSite</b:SourceType>
    <b:Guid>{7F74D4B4-4F76-FB43-8155-39D69EFA0F92}</b:Guid>
    <b:Title>Distribution of Household Wealth in the U.S. since 1989</b:Title>
    <b:Year>2020</b:Year>
    <b:Author>
      <b:Author>
        <b:Corporate>The Federal Reserve</b:Corporate>
      </b:Author>
    </b:Author>
    <b:URL>https://www.federalreserve.gov/releases/z1/dataviz/dfa/distribute/chart/#range:1989.3,2020.1;quarter:122;series:Net%20worth;demographic:networth;population:1,3,5,7;units:shares</b:URL>
    <b:Month>June</b:Month>
    <b:Day>19</b:Day>
    <b:YearAccessed>2020</b:YearAccessed>
    <b:MonthAccessed>August</b:MonthAccessed>
    <b:DayAccessed>20</b:DayAccessed>
    <b:RefOrder>1</b:RefOrder>
  </b:Source>
  <b:Source>
    <b:Tag>Fuk92</b:Tag>
    <b:SourceType>Book</b:SourceType>
    <b:Guid>{E61AA3B8-DA4D-3A4A-9AAA-173ED478E030}</b:Guid>
    <b:Title>The End of History and the Last Man</b:Title>
    <b:Year>1992</b:Year>
    <b:Author>
      <b:Author>
        <b:NameList>
          <b:Person>
            <b:Last>Fukuyama</b:Last>
            <b:First>Francis</b:First>
          </b:Person>
        </b:NameList>
      </b:Author>
    </b:Author>
    <b:City>New York</b:City>
    <b:Publisher>Free Press</b:Publisher>
    <b:RefOrder>2</b:RefOrder>
  </b:Source>
  <b:Source>
    <b:Tag>USN19</b:Tag>
    <b:SourceType>InternetSite</b:SourceType>
    <b:Guid>{69E450F6-8EE1-5B48-829A-FE4BE1059951}</b:Guid>
    <b:Title>20 Years of Tuition Growth at National Universities</b:Title>
    <b:Year>2019</b:Year>
    <b:Author>
      <b:Author>
        <b:Corporate>US News &amp; World Report</b:Corporate>
      </b:Author>
    </b:Author>
    <b:URL>https://www.usnews.com/education/best-colleges/paying-for-college/articles/2017-09-20/see-20-years-of-tuition-growth-at-national-universities</b:URL>
    <b:Month>September</b:Month>
    <b:Day>19</b:Day>
    <b:YearAccessed>2020</b:YearAccessed>
    <b:MonthAccessed>August</b:MonthAccessed>
    <b:DayAccessed>20</b:DayAccessed>
    <b:RefOrder>3</b:RefOrder>
  </b:Source>
</b:Sources>
</file>

<file path=customXml/itemProps1.xml><?xml version="1.0" encoding="utf-8"?>
<ds:datastoreItem xmlns:ds="http://schemas.openxmlformats.org/officeDocument/2006/customXml" ds:itemID="{6DC88795-DD06-4AB9-B985-CF738CB25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4</Pages>
  <Words>3299</Words>
  <Characters>18806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Schneider</dc:creator>
  <cp:keywords/>
  <dc:description/>
  <cp:lastModifiedBy>Frieden, Jeffry</cp:lastModifiedBy>
  <cp:revision>30</cp:revision>
  <dcterms:created xsi:type="dcterms:W3CDTF">2020-09-01T01:45:00Z</dcterms:created>
  <dcterms:modified xsi:type="dcterms:W3CDTF">2020-09-08T20:05:00Z</dcterms:modified>
</cp:coreProperties>
</file>